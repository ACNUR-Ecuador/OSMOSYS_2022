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A7402" w:rsidR="00976022" w:rsidRDefault="00614575" w14:paraId="192D1A81" w14:textId="10089F07">
      <w:pPr>
        <w:pStyle w:val="Title"/>
        <w:rPr>
          <w:lang w:val="es-EC"/>
        </w:rPr>
      </w:pPr>
      <w:r w:rsidRPr="00AA7402">
        <w:rPr>
          <w:lang w:val="es-EC"/>
        </w:rPr>
        <w:t>Actualización del Sistema Osmosys</w:t>
      </w:r>
    </w:p>
    <w:p w:rsidR="00976022" w:rsidRDefault="00614575" w14:paraId="725E76E4" w14:textId="497B3DC6">
      <w:pPr>
        <w:pStyle w:val="Heading1"/>
        <w:rPr>
          <w:lang w:val="es-EC"/>
        </w:rPr>
      </w:pPr>
      <w:r w:rsidRPr="00AA7402">
        <w:rPr>
          <w:lang w:val="es-EC"/>
        </w:rPr>
        <w:t xml:space="preserve">Actualización del Sistema Osmosys </w:t>
      </w:r>
    </w:p>
    <w:p w:rsidRPr="00AA7402" w:rsidR="00AA7402" w:rsidP="00AA7402" w:rsidRDefault="00AA7402" w14:paraId="3BCDA37E" w14:textId="77777777">
      <w:pPr>
        <w:rPr>
          <w:lang w:val="es-EC"/>
        </w:rPr>
      </w:pPr>
    </w:p>
    <w:p w:rsidR="00976022" w:rsidRDefault="00614575" w14:paraId="2D03F33A" w14:textId="69ADBA2B">
      <w:pPr>
        <w:rPr>
          <w:lang w:val="es-EC"/>
        </w:rPr>
      </w:pPr>
      <w:r w:rsidRPr="00AA7402">
        <w:rPr>
          <w:lang w:val="es-EC"/>
        </w:rPr>
        <w:t>Antes de iniciar la actualización, es fundamental realizar respaldos completos de los componentes actuales del sistema</w:t>
      </w:r>
      <w:r w:rsidR="00AA7402">
        <w:rPr>
          <w:lang w:val="es-EC"/>
        </w:rPr>
        <w:t>, estos respaldos servirán en caso de tener problemas durante el proceso de instalación o posterior a las pruebas funcionales</w:t>
      </w:r>
      <w:r w:rsidRPr="00AA7402">
        <w:rPr>
          <w:lang w:val="es-EC"/>
        </w:rPr>
        <w:t>.</w:t>
      </w:r>
    </w:p>
    <w:p w:rsidR="004E108F" w:rsidRDefault="004E108F" w14:paraId="11FA4749" w14:textId="2F44F608">
      <w:pPr>
        <w:rPr>
          <w:lang w:val="es-EC"/>
        </w:rPr>
      </w:pPr>
      <w:r>
        <w:rPr>
          <w:lang w:val="es-EC"/>
        </w:rPr>
        <w:t>Considerar que se debe respaldar por las iniciales de la operación cuando se encuentre lso caracteres XXX en este manual, un ejemplo de las operaciones actuales existentes es:</w:t>
      </w:r>
    </w:p>
    <w:p w:rsidRPr="004E108F" w:rsidR="004E108F" w:rsidP="004E108F" w:rsidRDefault="004E108F" w14:paraId="13F1C888" w14:textId="0AA85A1A">
      <w:pPr>
        <w:pStyle w:val="ListParagraph"/>
        <w:numPr>
          <w:ilvl w:val="0"/>
          <w:numId w:val="16"/>
        </w:numPr>
        <w:rPr>
          <w:lang w:val="es-EC"/>
        </w:rPr>
      </w:pPr>
      <w:r w:rsidRPr="004E108F">
        <w:rPr>
          <w:lang w:val="es-EC"/>
        </w:rPr>
        <w:t>Ecuador: ecu</w:t>
      </w:r>
    </w:p>
    <w:p w:rsidR="004E108F" w:rsidP="004E108F" w:rsidRDefault="004E108F" w14:paraId="3379A7A7" w14:textId="69C64C4B">
      <w:pPr>
        <w:pStyle w:val="ListParagraph"/>
        <w:numPr>
          <w:ilvl w:val="0"/>
          <w:numId w:val="16"/>
        </w:numPr>
        <w:rPr>
          <w:lang w:val="es-EC"/>
        </w:rPr>
      </w:pPr>
      <w:r w:rsidRPr="004E108F">
        <w:rPr>
          <w:lang w:val="es-EC"/>
        </w:rPr>
        <w:t>El Salvador: slv</w:t>
      </w:r>
    </w:p>
    <w:p w:rsidR="004E108F" w:rsidP="004E108F" w:rsidRDefault="004E108F" w14:paraId="4D894974" w14:textId="261DC980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Costa Rica: cri</w:t>
      </w:r>
    </w:p>
    <w:p w:rsidR="004E108F" w:rsidP="004E108F" w:rsidRDefault="004E108F" w14:paraId="1445275D" w14:textId="0BBB3DC2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México: mex</w:t>
      </w:r>
    </w:p>
    <w:p w:rsidR="004E108F" w:rsidP="004E108F" w:rsidRDefault="004E108F" w14:paraId="5EC410FB" w14:textId="726A853C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Perú: per</w:t>
      </w:r>
    </w:p>
    <w:p w:rsidR="004E108F" w:rsidP="004E108F" w:rsidRDefault="004E108F" w14:paraId="4ADF0EE8" w14:textId="7AAB7BB6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Venezuela: ven</w:t>
      </w:r>
    </w:p>
    <w:p w:rsidR="004E108F" w:rsidP="004E108F" w:rsidRDefault="004E108F" w14:paraId="1F861F83" w14:textId="588E26D4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Buro: rba</w:t>
      </w:r>
    </w:p>
    <w:p w:rsidRPr="004E108F" w:rsidR="004E108F" w:rsidP="004E108F" w:rsidRDefault="004E108F" w14:paraId="7060BE1F" w14:textId="35C95706">
      <w:pPr>
        <w:pStyle w:val="ListParagraph"/>
        <w:numPr>
          <w:ilvl w:val="0"/>
          <w:numId w:val="16"/>
        </w:numPr>
        <w:rPr>
          <w:lang w:val="es-EC"/>
        </w:rPr>
      </w:pPr>
      <w:r>
        <w:rPr>
          <w:lang w:val="es-EC"/>
        </w:rPr>
        <w:t>Test: test</w:t>
      </w:r>
    </w:p>
    <w:p w:rsidRPr="00AA7402" w:rsidR="004E108F" w:rsidRDefault="004E108F" w14:paraId="2FE243D1" w14:textId="77777777">
      <w:pPr>
        <w:rPr>
          <w:lang w:val="es-EC"/>
        </w:rPr>
      </w:pPr>
    </w:p>
    <w:p w:rsidRPr="00AA7402" w:rsidR="00976022" w:rsidRDefault="00614575" w14:paraId="0B96CF37" w14:textId="77777777">
      <w:pPr>
        <w:rPr>
          <w:lang w:val="es-EC"/>
        </w:rPr>
      </w:pPr>
      <w:r w:rsidRPr="00AA7402">
        <w:rPr>
          <w:lang w:val="es-EC"/>
        </w:rPr>
        <w:t>Pasos para el respaldo:</w:t>
      </w:r>
    </w:p>
    <w:p w:rsidRPr="00AA7402" w:rsidR="00976022" w:rsidRDefault="00614575" w14:paraId="33982DF9" w14:textId="77777777">
      <w:pPr>
        <w:rPr>
          <w:b/>
          <w:bCs/>
          <w:lang w:val="es-EC"/>
        </w:rPr>
      </w:pPr>
      <w:r w:rsidRPr="00AA7402">
        <w:rPr>
          <w:b/>
          <w:bCs/>
          <w:lang w:val="es-EC"/>
        </w:rPr>
        <w:t>1. Respaldo de la base de datos.</w:t>
      </w:r>
    </w:p>
    <w:p w:rsidRPr="00AA7402" w:rsidR="00AA7402" w:rsidRDefault="00AA7402" w14:paraId="06A8BA5D" w14:textId="55F3CC5A">
      <w:pPr>
        <w:rPr>
          <w:lang w:val="es-EC"/>
        </w:rPr>
      </w:pPr>
      <w:r>
        <w:rPr>
          <w:lang w:val="es-EC"/>
        </w:rPr>
        <w:t>EL resplado se lo puede hacer directamente desde PGAdmin.</w:t>
      </w:r>
    </w:p>
    <w:p w:rsidR="00976022" w:rsidRDefault="00614575" w14:paraId="70287DC0" w14:textId="2B782AF4">
      <w:pPr>
        <w:rPr>
          <w:b/>
          <w:bCs/>
          <w:lang w:val="es-EC"/>
        </w:rPr>
      </w:pPr>
      <w:r w:rsidRPr="00AA7402">
        <w:rPr>
          <w:b/>
          <w:bCs/>
          <w:lang w:val="es-EC"/>
        </w:rPr>
        <w:t xml:space="preserve">Copiar la carpeta de Frontend </w:t>
      </w:r>
      <w:r w:rsidR="00AA7402">
        <w:rPr>
          <w:b/>
          <w:bCs/>
          <w:lang w:val="es-EC"/>
        </w:rPr>
        <w:t>de la version antigua</w:t>
      </w:r>
      <w:r w:rsidRPr="00AA7402">
        <w:rPr>
          <w:b/>
          <w:bCs/>
          <w:lang w:val="es-EC"/>
        </w:rPr>
        <w:t xml:space="preserve"> a un directorio seguro.</w:t>
      </w:r>
    </w:p>
    <w:p w:rsidRPr="00AA7402" w:rsidR="00AA7402" w:rsidP="00AA7402" w:rsidRDefault="00AA7402" w14:paraId="45D2688D" w14:textId="48A35B53">
      <w:pPr>
        <w:pStyle w:val="ListParagraph"/>
        <w:numPr>
          <w:ilvl w:val="0"/>
          <w:numId w:val="10"/>
        </w:numPr>
        <w:rPr>
          <w:lang w:val="es-EC"/>
        </w:rPr>
      </w:pPr>
      <w:r w:rsidRPr="3D51DA6D" w:rsidR="00AA7402">
        <w:rPr>
          <w:lang w:val="es-EC"/>
        </w:rPr>
        <w:t xml:space="preserve">Comprimir con el comando zip la carpeta dentro de la carpeta del </w:t>
      </w:r>
      <w:r w:rsidRPr="3D51DA6D" w:rsidR="00AA7402">
        <w:rPr>
          <w:lang w:val="es-EC"/>
        </w:rPr>
        <w:t>fron</w:t>
      </w:r>
      <w:ins w:author="Sebastian Salazar Tapia" w:date="2025-02-28T14:42:08.343Z" w:id="308125678">
        <w:r w:rsidRPr="3D51DA6D" w:rsidR="44F465A0">
          <w:rPr>
            <w:lang w:val="es-EC"/>
          </w:rPr>
          <w:t>t</w:t>
        </w:r>
      </w:ins>
      <w:r w:rsidRPr="3D51DA6D" w:rsidR="00AA7402">
        <w:rPr>
          <w:lang w:val="es-EC"/>
        </w:rPr>
        <w:t>end</w:t>
      </w:r>
      <w:r w:rsidRPr="3D51DA6D" w:rsidR="00AA7402">
        <w:rPr>
          <w:lang w:val="es-EC"/>
        </w:rPr>
        <w:t xml:space="preserve"> que se ubica dentro de apache:</w:t>
      </w:r>
      <w:r>
        <w:br/>
      </w:r>
      <w:r w:rsidRPr="3D51DA6D" w:rsidR="00AA7402">
        <w:rPr>
          <w:lang w:val="es-EC"/>
        </w:rPr>
        <w:t xml:space="preserve">zip -r </w:t>
      </w:r>
      <w:r w:rsidRPr="3D51DA6D" w:rsidR="004E108F">
        <w:rPr>
          <w:lang w:val="es-EC"/>
        </w:rPr>
        <w:t>xxx</w:t>
      </w:r>
      <w:r w:rsidRPr="3D51DA6D" w:rsidR="00AA7402">
        <w:rPr>
          <w:lang w:val="es-EC"/>
        </w:rPr>
        <w:t>-</w:t>
      </w:r>
      <w:r w:rsidRPr="3D51DA6D" w:rsidR="00AA7402">
        <w:rPr>
          <w:lang w:val="es-EC"/>
        </w:rPr>
        <w:t>old</w:t>
      </w:r>
      <w:r w:rsidRPr="3D51DA6D" w:rsidR="00AA7402">
        <w:rPr>
          <w:lang w:val="es-EC"/>
        </w:rPr>
        <w:t>.zip /</w:t>
      </w:r>
      <w:r w:rsidRPr="3D51DA6D" w:rsidR="00AA7402">
        <w:rPr>
          <w:lang w:val="es-EC"/>
        </w:rPr>
        <w:t>var</w:t>
      </w:r>
      <w:r w:rsidRPr="3D51DA6D" w:rsidR="00AA7402">
        <w:rPr>
          <w:lang w:val="es-EC"/>
        </w:rPr>
        <w:t>/www/</w:t>
      </w:r>
      <w:r w:rsidRPr="3D51DA6D" w:rsidR="00AA7402">
        <w:rPr>
          <w:lang w:val="es-EC"/>
        </w:rPr>
        <w:t>html</w:t>
      </w:r>
      <w:r w:rsidRPr="3D51DA6D" w:rsidR="00AA7402">
        <w:rPr>
          <w:lang w:val="es-EC"/>
        </w:rPr>
        <w:t>/</w:t>
      </w:r>
      <w:r w:rsidRPr="3D51DA6D" w:rsidR="004E108F">
        <w:rPr>
          <w:lang w:val="es-EC"/>
        </w:rPr>
        <w:t>xxx</w:t>
      </w:r>
    </w:p>
    <w:p w:rsidRPr="00AA7402" w:rsidR="00AA7402" w:rsidP="00AA7402" w:rsidRDefault="00AA7402" w14:paraId="06A9C59C" w14:textId="2CB4502A">
      <w:pPr>
        <w:pStyle w:val="ListParagraph"/>
        <w:numPr>
          <w:ilvl w:val="0"/>
          <w:numId w:val="10"/>
        </w:numPr>
        <w:rPr>
          <w:lang w:val="es-EC"/>
        </w:rPr>
      </w:pPr>
      <w:r w:rsidRPr="00AA7402">
        <w:rPr>
          <w:lang w:val="es-EC"/>
        </w:rPr>
        <w:t>Respaldar el archivo comprimido</w:t>
      </w:r>
    </w:p>
    <w:p w:rsidR="00976022" w:rsidRDefault="00614575" w14:paraId="5C6D15DA" w14:textId="705130B5">
      <w:pPr>
        <w:rPr>
          <w:b/>
          <w:bCs/>
          <w:lang w:val="es-EC"/>
        </w:rPr>
      </w:pPr>
      <w:r w:rsidRPr="00AA7402">
        <w:rPr>
          <w:b/>
          <w:bCs/>
          <w:lang w:val="es-EC"/>
        </w:rPr>
        <w:t xml:space="preserve">Respaldar el artefacto WAR </w:t>
      </w:r>
      <w:r w:rsidR="00AA7402">
        <w:rPr>
          <w:b/>
          <w:bCs/>
          <w:lang w:val="es-EC"/>
        </w:rPr>
        <w:t>de la version antigua</w:t>
      </w:r>
      <w:r w:rsidRPr="00AA7402">
        <w:rPr>
          <w:b/>
          <w:bCs/>
          <w:lang w:val="es-EC"/>
        </w:rPr>
        <w:t>.</w:t>
      </w:r>
    </w:p>
    <w:p w:rsidR="003517FC" w:rsidP="003517FC" w:rsidRDefault="003517FC" w14:paraId="6E8C2928" w14:textId="6EB1D852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Se debe copiar el archivo war de la versión antigua junto con el respaldo del archivo comprimido del frontend.</w:t>
      </w:r>
    </w:p>
    <w:p w:rsidR="003517FC" w:rsidP="003517FC" w:rsidRDefault="003517FC" w14:paraId="120E0221" w14:textId="4CA1256B">
      <w:pPr>
        <w:pStyle w:val="ListParagraph"/>
        <w:numPr>
          <w:ilvl w:val="0"/>
          <w:numId w:val="11"/>
        </w:numPr>
        <w:rPr>
          <w:lang w:val="es-EC"/>
        </w:rPr>
      </w:pPr>
      <w:r>
        <w:rPr>
          <w:lang w:val="es-EC"/>
        </w:rPr>
        <w:t>La ubicación del archivo war es</w:t>
      </w:r>
    </w:p>
    <w:p w:rsidR="003517FC" w:rsidP="003517FC" w:rsidRDefault="003517FC" w14:paraId="7CE9208F" w14:textId="59708B66">
      <w:pPr>
        <w:pStyle w:val="ListParagraph"/>
        <w:numPr>
          <w:ilvl w:val="1"/>
          <w:numId w:val="11"/>
        </w:numPr>
        <w:ind w:left="1080"/>
        <w:rPr>
          <w:lang w:val="es-EC"/>
        </w:rPr>
      </w:pPr>
      <w:r w:rsidRPr="003517FC">
        <w:rPr>
          <w:lang w:val="es-EC"/>
        </w:rPr>
        <w:t>/opt/wildfly/standalone/deployments/</w:t>
      </w:r>
    </w:p>
    <w:p w:rsidRPr="003517FC" w:rsidR="003517FC" w:rsidP="003517FC" w:rsidRDefault="003517FC" w14:paraId="594C0CB0" w14:textId="249E4754">
      <w:pPr>
        <w:rPr>
          <w:b/>
          <w:bCs/>
          <w:lang w:val="es-EC"/>
        </w:rPr>
      </w:pPr>
      <w:r w:rsidRPr="003517FC">
        <w:rPr>
          <w:b/>
          <w:bCs/>
          <w:lang w:val="es-EC"/>
        </w:rPr>
        <w:t>2. Actualización de artefactos y carpeta de distribución</w:t>
      </w:r>
    </w:p>
    <w:p w:rsidR="003517FC" w:rsidRDefault="00614575" w14:paraId="0D776E21" w14:textId="77777777">
      <w:pPr>
        <w:rPr>
          <w:lang w:val="es-EC"/>
        </w:rPr>
      </w:pPr>
      <w:r w:rsidRPr="00AA7402">
        <w:rPr>
          <w:lang w:val="es-EC"/>
        </w:rPr>
        <w:t xml:space="preserve">Una vez realizados los respaldos, procederemos con la </w:t>
      </w:r>
      <w:r w:rsidR="003517FC">
        <w:rPr>
          <w:lang w:val="es-EC"/>
        </w:rPr>
        <w:t>actualización de la versión de Osmosys.</w:t>
      </w:r>
    </w:p>
    <w:p w:rsidR="00976022" w:rsidRDefault="003517FC" w14:paraId="5FEC23A3" w14:textId="26C13006">
      <w:pPr>
        <w:rPr>
          <w:b/>
          <w:bCs/>
          <w:lang w:val="es-EC"/>
        </w:rPr>
      </w:pPr>
      <w:r w:rsidRPr="003517FC">
        <w:rPr>
          <w:b/>
          <w:bCs/>
          <w:lang w:val="es-EC"/>
        </w:rPr>
        <w:t>Ejecución de los scripts para actualizar la estructura de datos y otros parámetros importantes.</w:t>
      </w:r>
    </w:p>
    <w:p w:rsidRPr="003517FC" w:rsidR="003517FC" w:rsidRDefault="003517FC" w14:paraId="33E96E3B" w14:textId="4093FDA0">
      <w:pPr>
        <w:rPr>
          <w:lang w:val="es-EC"/>
        </w:rPr>
      </w:pPr>
      <w:r w:rsidRPr="003517FC">
        <w:rPr>
          <w:lang w:val="es-EC"/>
        </w:rPr>
        <w:t>Es importante ejecutar los siguientes pasos en el orden especificado</w:t>
      </w:r>
    </w:p>
    <w:p w:rsidR="003517FC" w:rsidP="000703AE" w:rsidRDefault="003517FC" w14:paraId="38F06C86" w14:textId="79623380">
      <w:pPr>
        <w:pStyle w:val="ListParagraph"/>
        <w:numPr>
          <w:ilvl w:val="0"/>
          <w:numId w:val="13"/>
        </w:numPr>
        <w:rPr>
          <w:b/>
          <w:bCs/>
          <w:lang w:val="es-EC"/>
        </w:rPr>
      </w:pPr>
      <w:r w:rsidRPr="003517FC">
        <w:rPr>
          <w:b/>
          <w:bCs/>
          <w:lang w:val="es-EC"/>
        </w:rPr>
        <w:t>Actualización de estructura</w:t>
      </w:r>
    </w:p>
    <w:p w:rsidR="003517FC" w:rsidP="000703AE" w:rsidRDefault="003517FC" w14:paraId="7A260C13" w14:textId="7DC4B03D">
      <w:pPr>
        <w:pStyle w:val="ListParagraph"/>
        <w:numPr>
          <w:ilvl w:val="1"/>
          <w:numId w:val="13"/>
        </w:numPr>
        <w:rPr>
          <w:b/>
          <w:bCs/>
          <w:lang w:val="es-EC"/>
        </w:rPr>
      </w:pPr>
      <w:r w:rsidRPr="003517FC">
        <w:rPr>
          <w:lang w:val="es-EC"/>
        </w:rPr>
        <w:t>Ejecutamos el</w:t>
      </w:r>
      <w:r>
        <w:rPr>
          <w:b/>
          <w:bCs/>
          <w:lang w:val="es-EC"/>
        </w:rPr>
        <w:t xml:space="preserve"> script install_structure.sql.</w:t>
      </w:r>
    </w:p>
    <w:p w:rsidR="00976022" w:rsidP="000703AE" w:rsidRDefault="00614575" w14:paraId="0F61FB4B" w14:textId="221C9154">
      <w:pPr>
        <w:pStyle w:val="ListParagraph"/>
        <w:numPr>
          <w:ilvl w:val="0"/>
          <w:numId w:val="13"/>
        </w:numPr>
        <w:rPr>
          <w:b/>
          <w:bCs/>
          <w:lang w:val="es-EC"/>
        </w:rPr>
      </w:pPr>
      <w:r w:rsidRPr="003517FC">
        <w:rPr>
          <w:b/>
          <w:bCs/>
          <w:lang w:val="es-EC"/>
        </w:rPr>
        <w:t>Migración de datos y actualización de parámetros generales.</w:t>
      </w:r>
    </w:p>
    <w:p w:rsidR="003517FC" w:rsidP="000703AE" w:rsidRDefault="003517FC" w14:paraId="3C00D8A0" w14:textId="5BDC3508">
      <w:pPr>
        <w:pStyle w:val="ListParagraph"/>
        <w:numPr>
          <w:ilvl w:val="1"/>
          <w:numId w:val="13"/>
        </w:numPr>
        <w:rPr>
          <w:b/>
          <w:bCs/>
          <w:lang w:val="es-EC"/>
        </w:rPr>
      </w:pPr>
      <w:r w:rsidRPr="003517FC">
        <w:rPr>
          <w:lang w:val="es-EC"/>
        </w:rPr>
        <w:t xml:space="preserve">Ejecutamos el script </w:t>
      </w:r>
      <w:r w:rsidRPr="003517FC">
        <w:rPr>
          <w:b/>
          <w:bCs/>
          <w:lang w:val="es-EC"/>
        </w:rPr>
        <w:t>migración_xxx.sql</w:t>
      </w:r>
    </w:p>
    <w:p w:rsidRPr="003517FC" w:rsidR="003517FC" w:rsidP="000703AE" w:rsidRDefault="003517FC" w14:paraId="3C9F383C" w14:textId="716F9430">
      <w:pPr>
        <w:pStyle w:val="ListParagraph"/>
        <w:numPr>
          <w:ilvl w:val="1"/>
          <w:numId w:val="13"/>
        </w:numPr>
        <w:rPr>
          <w:lang w:val="es-EC"/>
        </w:rPr>
      </w:pPr>
      <w:r w:rsidRPr="003517FC">
        <w:rPr>
          <w:lang w:val="es-EC"/>
        </w:rPr>
        <w:t>Se debe ejecutar el script considerando la operación</w:t>
      </w:r>
    </w:p>
    <w:p w:rsidR="003517FC" w:rsidP="000703AE" w:rsidRDefault="003517FC" w14:paraId="2FDF24F0" w14:textId="6094E275">
      <w:pPr>
        <w:pStyle w:val="ListParagraph"/>
        <w:numPr>
          <w:ilvl w:val="0"/>
          <w:numId w:val="13"/>
        </w:numPr>
        <w:rPr>
          <w:b/>
          <w:bCs/>
          <w:lang w:val="es-EC"/>
        </w:rPr>
      </w:pPr>
      <w:r w:rsidRPr="003517FC">
        <w:rPr>
          <w:b/>
          <w:bCs/>
          <w:lang w:val="es-EC"/>
        </w:rPr>
        <w:t>Creación de nu</w:t>
      </w:r>
      <w:r>
        <w:rPr>
          <w:b/>
          <w:bCs/>
          <w:lang w:val="es-EC"/>
        </w:rPr>
        <w:t>e</w:t>
      </w:r>
      <w:r w:rsidRPr="003517FC">
        <w:rPr>
          <w:b/>
          <w:bCs/>
          <w:lang w:val="es-EC"/>
        </w:rPr>
        <w:t>vas dimensiones para el cubo de información</w:t>
      </w:r>
    </w:p>
    <w:p w:rsidR="003517FC" w:rsidP="000703AE" w:rsidRDefault="003517FC" w14:paraId="76A6494A" w14:textId="46DEF1B2">
      <w:pPr>
        <w:pStyle w:val="ListParagraph"/>
        <w:numPr>
          <w:ilvl w:val="1"/>
          <w:numId w:val="13"/>
        </w:numPr>
        <w:rPr>
          <w:b/>
          <w:bCs/>
          <w:lang w:val="es-EC"/>
        </w:rPr>
      </w:pPr>
      <w:r w:rsidRPr="003517FC">
        <w:rPr>
          <w:lang w:val="es-EC"/>
        </w:rPr>
        <w:t>Ejecutamos el script</w:t>
      </w:r>
      <w:r>
        <w:rPr>
          <w:b/>
          <w:bCs/>
          <w:lang w:val="es-EC"/>
        </w:rPr>
        <w:t xml:space="preserve"> cube_creation_views.sql</w:t>
      </w:r>
    </w:p>
    <w:p w:rsidRPr="000703AE" w:rsidR="000703AE" w:rsidP="000703AE" w:rsidRDefault="000703AE" w14:paraId="3A8079CE" w14:textId="77771078">
      <w:pPr>
        <w:rPr>
          <w:b/>
          <w:bCs/>
          <w:lang w:val="es-EC"/>
        </w:rPr>
      </w:pPr>
      <w:r w:rsidRPr="000703AE">
        <w:rPr>
          <w:b/>
          <w:bCs/>
          <w:lang w:val="es-EC"/>
        </w:rPr>
        <w:t>3. Generación de Frontend</w:t>
      </w:r>
    </w:p>
    <w:p w:rsidRPr="00AA7402" w:rsidR="00976022" w:rsidRDefault="00614575" w14:paraId="2EF7368C" w14:textId="783C569B">
      <w:pPr>
        <w:rPr>
          <w:lang w:val="es-EC"/>
        </w:rPr>
      </w:pPr>
      <w:r w:rsidRPr="00AA7402">
        <w:rPr>
          <w:lang w:val="es-EC"/>
        </w:rPr>
        <w:t xml:space="preserve">Con la estructura de datos actualizada, es momento de generar los artefactos y las carpetas de distribución para la versión </w:t>
      </w:r>
      <w:r w:rsidR="000703AE">
        <w:rPr>
          <w:lang w:val="es-EC"/>
        </w:rPr>
        <w:t>nueva.</w:t>
      </w:r>
    </w:p>
    <w:p w:rsidRPr="00AA7402" w:rsidR="00976022" w:rsidRDefault="00614575" w14:paraId="5CF45374" w14:textId="77777777">
      <w:pPr>
        <w:rPr>
          <w:lang w:val="es-EC"/>
        </w:rPr>
      </w:pPr>
      <w:r w:rsidRPr="00AA7402">
        <w:rPr>
          <w:lang w:val="es-EC"/>
        </w:rPr>
        <w:t>Pasos para la creación de artefactos:</w:t>
      </w:r>
    </w:p>
    <w:p w:rsidR="00976022" w:rsidP="000703AE" w:rsidRDefault="00614575" w14:paraId="243264A1" w14:textId="417AE1DC">
      <w:pPr>
        <w:pStyle w:val="ListParagraph"/>
        <w:numPr>
          <w:ilvl w:val="0"/>
          <w:numId w:val="14"/>
        </w:numPr>
        <w:rPr>
          <w:lang w:val="es-EC"/>
        </w:rPr>
      </w:pPr>
      <w:r w:rsidRPr="3D51DA6D" w:rsidR="00614575">
        <w:rPr>
          <w:lang w:val="es-EC"/>
        </w:rPr>
        <w:t>Crear todos los artefactos</w:t>
      </w:r>
      <w:r w:rsidRPr="3D51DA6D" w:rsidR="000703AE">
        <w:rPr>
          <w:lang w:val="es-EC"/>
        </w:rPr>
        <w:t xml:space="preserve"> (</w:t>
      </w:r>
      <w:r w:rsidRPr="3D51DA6D" w:rsidR="000703AE">
        <w:rPr>
          <w:lang w:val="es-EC"/>
        </w:rPr>
        <w:t>backend</w:t>
      </w:r>
      <w:r w:rsidRPr="3D51DA6D" w:rsidR="000703AE">
        <w:rPr>
          <w:lang w:val="es-EC"/>
        </w:rPr>
        <w:t>)</w:t>
      </w:r>
      <w:r w:rsidRPr="3D51DA6D" w:rsidR="00614575">
        <w:rPr>
          <w:lang w:val="es-EC"/>
        </w:rPr>
        <w:t xml:space="preserve"> y </w:t>
      </w:r>
      <w:r w:rsidRPr="3D51DA6D" w:rsidR="00614575">
        <w:rPr>
          <w:lang w:val="es-EC"/>
        </w:rPr>
        <w:t>carpetas</w:t>
      </w:r>
      <w:ins w:author="Sebastian Salazar Tapia" w:date="2025-02-28T14:42:34.345Z" w:id="309302129">
        <w:r w:rsidRPr="3D51DA6D" w:rsidR="4A2CB8A2">
          <w:rPr>
            <w:lang w:val="es-EC"/>
          </w:rPr>
          <w:t xml:space="preserve"> </w:t>
        </w:r>
      </w:ins>
      <w:r w:rsidRPr="3D51DA6D" w:rsidR="00614575">
        <w:rPr>
          <w:lang w:val="es-EC"/>
        </w:rPr>
        <w:t>de</w:t>
      </w:r>
      <w:r w:rsidRPr="3D51DA6D" w:rsidR="00614575">
        <w:rPr>
          <w:lang w:val="es-EC"/>
        </w:rPr>
        <w:t xml:space="preserve"> distribución </w:t>
      </w:r>
      <w:r w:rsidRPr="3D51DA6D" w:rsidR="000703AE">
        <w:rPr>
          <w:lang w:val="es-EC"/>
        </w:rPr>
        <w:t>(</w:t>
      </w:r>
      <w:r w:rsidRPr="3D51DA6D" w:rsidR="000703AE">
        <w:rPr>
          <w:lang w:val="es-EC"/>
        </w:rPr>
        <w:t>frontend</w:t>
      </w:r>
      <w:r w:rsidRPr="3D51DA6D" w:rsidR="000703AE">
        <w:rPr>
          <w:lang w:val="es-EC"/>
        </w:rPr>
        <w:t xml:space="preserve">)  </w:t>
      </w:r>
      <w:r w:rsidRPr="3D51DA6D" w:rsidR="00614575">
        <w:rPr>
          <w:lang w:val="es-EC"/>
        </w:rPr>
        <w:t xml:space="preserve">necesarios para la versión </w:t>
      </w:r>
      <w:r w:rsidRPr="3D51DA6D" w:rsidR="000703AE">
        <w:rPr>
          <w:lang w:val="es-EC"/>
        </w:rPr>
        <w:t>nueva</w:t>
      </w:r>
      <w:r w:rsidRPr="3D51DA6D" w:rsidR="000703AE">
        <w:rPr>
          <w:lang w:val="es-EC"/>
        </w:rPr>
        <w:t xml:space="preserve"> </w:t>
      </w:r>
      <w:r w:rsidRPr="3D51DA6D" w:rsidR="00614575">
        <w:rPr>
          <w:lang w:val="es-EC"/>
        </w:rPr>
        <w:t xml:space="preserve">a partir de la rama </w:t>
      </w:r>
      <w:r w:rsidRPr="3D51DA6D" w:rsidR="00614575">
        <w:rPr>
          <w:lang w:val="es-EC"/>
        </w:rPr>
        <w:t>main</w:t>
      </w:r>
      <w:r w:rsidRPr="3D51DA6D" w:rsidR="00614575">
        <w:rPr>
          <w:lang w:val="es-EC"/>
        </w:rPr>
        <w:t>.</w:t>
      </w:r>
    </w:p>
    <w:p w:rsidR="000703AE" w:rsidP="000703AE" w:rsidRDefault="000703AE" w14:paraId="03558968" w14:textId="560A7595">
      <w:pPr>
        <w:pStyle w:val="ListParagraph"/>
        <w:rPr>
          <w:lang w:val="es-EC"/>
        </w:rPr>
      </w:pPr>
      <w:r>
        <w:rPr>
          <w:lang w:val="es-EC"/>
        </w:rPr>
        <w:t xml:space="preserve">Considerar respaldar cambios del código antes de hacer un pull al branch main con el siguiente comando </w:t>
      </w:r>
    </w:p>
    <w:p w:rsidR="000703AE" w:rsidP="000703AE" w:rsidRDefault="000703AE" w14:paraId="3A40692A" w14:textId="77777777">
      <w:pPr>
        <w:pStyle w:val="p1"/>
        <w:numPr>
          <w:ilvl w:val="1"/>
          <w:numId w:val="14"/>
        </w:numPr>
      </w:pPr>
      <w:r>
        <w:t>git pull origin main</w:t>
      </w:r>
    </w:p>
    <w:p w:rsidR="000703AE" w:rsidP="000703AE" w:rsidRDefault="000703AE" w14:paraId="0A163952" w14:textId="6603706A">
      <w:pPr>
        <w:pStyle w:val="ListParagraph"/>
        <w:numPr>
          <w:ilvl w:val="0"/>
          <w:numId w:val="14"/>
        </w:numPr>
        <w:rPr>
          <w:lang w:val="es-EC"/>
        </w:rPr>
      </w:pPr>
      <w:r w:rsidRPr="000703AE">
        <w:rPr>
          <w:lang w:val="es-EC"/>
        </w:rPr>
        <w:t>Configuración de variables de frontend</w:t>
      </w:r>
    </w:p>
    <w:p w:rsidR="000703AE" w:rsidP="000703AE" w:rsidRDefault="000703AE" w14:paraId="19A96B0E" w14:textId="3349CA7C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>Se debe configurar las variables necesarias dependiendo de la operación y del ambiente a desplegar</w:t>
      </w:r>
      <w:r w:rsidR="00BC75B5">
        <w:rPr>
          <w:lang w:val="es-EC"/>
        </w:rPr>
        <w:t xml:space="preserve">,  el archivo de configuración es </w:t>
      </w:r>
      <w:r w:rsidRPr="00BC75B5" w:rsidR="00BC75B5">
        <w:rPr>
          <w:b/>
          <w:bCs/>
          <w:lang w:val="es-EC"/>
        </w:rPr>
        <w:t>environment.prod_xxx.ts</w:t>
      </w:r>
      <w:r w:rsidR="00BC75B5">
        <w:rPr>
          <w:lang w:val="es-EC"/>
        </w:rPr>
        <w:t>, ubicado en el path: o</w:t>
      </w:r>
      <w:r w:rsidRPr="00BC75B5" w:rsidR="00BC75B5">
        <w:rPr>
          <w:lang w:val="es-EC"/>
        </w:rPr>
        <w:t>smosys/frontend/src/environments</w:t>
      </w:r>
      <w:r w:rsidR="00BC75B5">
        <w:rPr>
          <w:lang w:val="es-EC"/>
        </w:rPr>
        <w:t xml:space="preserve">, las configuraciones se realizan </w:t>
      </w:r>
      <w:r>
        <w:rPr>
          <w:lang w:val="es-EC"/>
        </w:rPr>
        <w:t>según las siguientes caracteristicas:</w:t>
      </w:r>
    </w:p>
    <w:p w:rsidR="000703AE" w:rsidP="000703AE" w:rsidRDefault="004E108F" w14:paraId="6C5E581E" w14:textId="2D4C745D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p</w:t>
      </w:r>
      <w:r w:rsidRPr="000703AE" w:rsidR="000703AE">
        <w:rPr>
          <w:lang w:val="es-EC"/>
        </w:rPr>
        <w:t>roduction.- true o false dependiendo del ambiente</w:t>
      </w:r>
      <w:r w:rsidR="000703AE">
        <w:rPr>
          <w:lang w:val="es-EC"/>
        </w:rPr>
        <w:t>, en el caso de ser false el pie de las pantallas (footer) si pinta de color amarillo para no confundir con un ambiente de producción.</w:t>
      </w:r>
    </w:p>
    <w:p w:rsidR="004E108F" w:rsidP="000703AE" w:rsidRDefault="004E108F" w14:paraId="2A756CA5" w14:textId="77777777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hrm.- false</w:t>
      </w:r>
    </w:p>
    <w:p w:rsidR="004E108F" w:rsidP="000703AE" w:rsidRDefault="004E108F" w14:paraId="19238990" w14:textId="77777777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locale.- es</w:t>
      </w:r>
    </w:p>
    <w:p w:rsidR="000703AE" w:rsidP="000703AE" w:rsidRDefault="004E108F" w14:paraId="56CBF8A9" w14:textId="36910374">
      <w:pPr>
        <w:pStyle w:val="ListParagraph"/>
        <w:numPr>
          <w:ilvl w:val="2"/>
          <w:numId w:val="14"/>
        </w:numPr>
      </w:pPr>
      <w:r w:rsidRPr="004E108F">
        <w:t xml:space="preserve">base_url: </w:t>
      </w:r>
      <w:r>
        <w:t>‘</w:t>
      </w:r>
      <w:r w:rsidRPr="004E108F">
        <w:t>https://backend.osmosys.unhcr.org:8443/osmosys_xxx/api'</w:t>
      </w:r>
      <w:r w:rsidRPr="004E108F" w:rsidR="000703AE">
        <w:t xml:space="preserve"> </w:t>
      </w:r>
      <w:r w:rsidRPr="004E108F" w:rsidR="000703AE">
        <w:tab/>
      </w:r>
    </w:p>
    <w:p w:rsidR="004E108F" w:rsidP="004E108F" w:rsidRDefault="004E108F" w14:paraId="261E1FC0" w14:textId="053B4988">
      <w:pPr>
        <w:pStyle w:val="ListParagraph"/>
        <w:ind w:left="2160"/>
      </w:pPr>
      <w:r>
        <w:t>dirección del backend</w:t>
      </w:r>
    </w:p>
    <w:p w:rsidRPr="004E108F" w:rsidR="004E108F" w:rsidP="004E108F" w:rsidRDefault="004E108F" w14:paraId="357CD1B5" w14:textId="129F992E">
      <w:pPr>
        <w:pStyle w:val="ListParagraph"/>
        <w:numPr>
          <w:ilvl w:val="2"/>
          <w:numId w:val="14"/>
        </w:numPr>
      </w:pPr>
      <w:r w:rsidRPr="004E108F">
        <w:t>app_code: 'OSMOSYS_XXX', remplazar XXX por el acronimo de la operación</w:t>
      </w:r>
    </w:p>
    <w:p w:rsidR="004E108F" w:rsidP="004E108F" w:rsidRDefault="004E108F" w14:paraId="4F96D0B1" w14:textId="791DB0B1">
      <w:pPr>
        <w:pStyle w:val="ListParagraph"/>
        <w:numPr>
          <w:ilvl w:val="2"/>
          <w:numId w:val="14"/>
        </w:numPr>
      </w:pPr>
      <w:r w:rsidRPr="004E108F">
        <w:t xml:space="preserve">versionCheckURL: </w:t>
      </w:r>
      <w:r>
        <w:t>‘</w:t>
      </w:r>
      <w:r w:rsidRPr="004E108F">
        <w:t>https://osmosys.unhcr.org/rba/</w:t>
      </w:r>
      <w:proofErr w:type="spellStart"/>
      <w:r w:rsidRPr="004E108F">
        <w:t>version.json</w:t>
      </w:r>
      <w:proofErr w:type="spellEnd"/>
      <w:r>
        <w:t>’</w:t>
      </w:r>
    </w:p>
    <w:p w:rsidRPr="00BC75B5" w:rsidR="004E108F" w:rsidP="00BC75B5" w:rsidRDefault="004E108F" w14:paraId="4248800D" w14:textId="4B4183C3">
      <w:pPr>
        <w:pStyle w:val="ListParagraph"/>
        <w:numPr>
          <w:ilvl w:val="2"/>
          <w:numId w:val="14"/>
        </w:numPr>
      </w:pPr>
      <w:r w:rsidRPr="00BC75B5">
        <w:t>debe ser la dirección de acceso por navegador a Osmosys más /version.json</w:t>
      </w:r>
    </w:p>
    <w:p w:rsidRPr="00BC75B5" w:rsidR="00BC75B5" w:rsidP="00BC75B5" w:rsidRDefault="00BC75B5" w14:paraId="1967B7D8" w14:textId="3D06BEE4">
      <w:pPr>
        <w:pStyle w:val="ListParagraph"/>
        <w:numPr>
          <w:ilvl w:val="2"/>
          <w:numId w:val="14"/>
        </w:numPr>
      </w:pPr>
      <w:r w:rsidRPr="00BC75B5">
        <w:t>loginPhoto : 'unhcr_photo_ec.png'</w:t>
      </w:r>
    </w:p>
    <w:p w:rsidRPr="00BC75B5" w:rsidR="00BC75B5" w:rsidP="00BC75B5" w:rsidRDefault="00BC75B5" w14:paraId="31F0431E" w14:textId="77777777">
      <w:pPr>
        <w:pStyle w:val="ListParagraph"/>
        <w:numPr>
          <w:ilvl w:val="2"/>
          <w:numId w:val="14"/>
        </w:numPr>
      </w:pPr>
      <w:proofErr w:type="spellStart"/>
      <w:proofErr w:type="gramStart"/>
      <w:r w:rsidRPr="00BC75B5">
        <w:t>flagLoginFile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Pr="00BC75B5" w:rsidR="00BC75B5" w:rsidP="00BC75B5" w:rsidRDefault="00BC75B5" w14:paraId="694BAF10" w14:textId="430554FF">
      <w:pPr>
        <w:pStyle w:val="ListParagraph"/>
        <w:numPr>
          <w:ilvl w:val="2"/>
          <w:numId w:val="14"/>
        </w:numPr>
      </w:pPr>
      <w:proofErr w:type="spellStart"/>
      <w:proofErr w:type="gramStart"/>
      <w:r w:rsidRPr="00BC75B5">
        <w:t>flagToolbarFile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="00BC75B5" w:rsidP="00BC75B5" w:rsidRDefault="00BC75B5" w14:paraId="749FD674" w14:textId="5017D854">
      <w:pPr>
        <w:pStyle w:val="ListParagraph"/>
        <w:numPr>
          <w:ilvl w:val="2"/>
          <w:numId w:val="14"/>
        </w:numPr>
      </w:pPr>
      <w:proofErr w:type="spellStart"/>
      <w:proofErr w:type="gramStart"/>
      <w:r w:rsidRPr="00BC75B5">
        <w:t>operationName</w:t>
      </w:r>
      <w:proofErr w:type="spellEnd"/>
      <w:r w:rsidRPr="00BC75B5">
        <w:t xml:space="preserve"> :</w:t>
      </w:r>
      <w:proofErr w:type="gramEnd"/>
      <w:r w:rsidRPr="00BC75B5">
        <w:t xml:space="preserve"> '</w:t>
      </w:r>
      <w:r>
        <w:t>XXX</w:t>
      </w:r>
      <w:r w:rsidRPr="00BC75B5">
        <w:t>'</w:t>
      </w:r>
    </w:p>
    <w:p w:rsidR="00BC75B5" w:rsidP="00BC75B5" w:rsidRDefault="00BC75B5" w14:paraId="5F1A5D60" w14:textId="48ECFB8E">
      <w:pPr>
        <w:pStyle w:val="ListParagraph"/>
        <w:numPr>
          <w:ilvl w:val="1"/>
          <w:numId w:val="14"/>
        </w:numPr>
        <w:rPr>
          <w:lang w:val="es-EC"/>
        </w:rPr>
      </w:pPr>
      <w:r w:rsidRPr="00BC75B5">
        <w:rPr>
          <w:lang w:val="es-EC"/>
        </w:rPr>
        <w:t xml:space="preserve">Un ejemplo válido para la </w:t>
      </w:r>
      <w:r>
        <w:rPr>
          <w:lang w:val="es-EC"/>
        </w:rPr>
        <w:t>operación RBA sería el siguiente:</w:t>
      </w:r>
    </w:p>
    <w:p w:rsidRPr="00BC75B5" w:rsidR="00BC75B5" w:rsidP="00BC75B5" w:rsidRDefault="00BC75B5" w14:paraId="0EF262E7" w14:textId="77777777">
      <w:pPr>
        <w:autoSpaceDE w:val="0"/>
        <w:autoSpaceDN w:val="0"/>
        <w:adjustRightInd w:val="0"/>
        <w:spacing w:after="0" w:line="240" w:lineRule="auto"/>
        <w:ind w:left="2160"/>
      </w:pPr>
      <w:r w:rsidRPr="00BC75B5">
        <w:t>production: true,</w:t>
      </w:r>
    </w:p>
    <w:p w:rsidRPr="00BC75B5" w:rsidR="00BC75B5" w:rsidP="00BC75B5" w:rsidRDefault="00BC75B5" w14:paraId="03C8F0CB" w14:textId="51D91667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r w:rsidRPr="00BC75B5">
        <w:t>hmr</w:t>
      </w:r>
      <w:proofErr w:type="spellEnd"/>
      <w:r w:rsidRPr="00BC75B5">
        <w:t>: false,</w:t>
      </w:r>
    </w:p>
    <w:p w:rsidRPr="00BC75B5" w:rsidR="00BC75B5" w:rsidP="00BC75B5" w:rsidRDefault="00BC75B5" w14:paraId="4ECA4A0D" w14:textId="103D5619">
      <w:pPr>
        <w:autoSpaceDE w:val="0"/>
        <w:autoSpaceDN w:val="0"/>
        <w:adjustRightInd w:val="0"/>
        <w:spacing w:after="0" w:line="240" w:lineRule="auto"/>
        <w:ind w:left="2160"/>
      </w:pPr>
      <w:r w:rsidRPr="00BC75B5">
        <w:t>locale: 'es',</w:t>
      </w:r>
    </w:p>
    <w:p w:rsidRPr="00BC75B5" w:rsidR="00BC75B5" w:rsidP="00BC75B5" w:rsidRDefault="00BC75B5" w14:paraId="4187B84D" w14:textId="1C1CA70B">
      <w:pPr>
        <w:autoSpaceDE w:val="0"/>
        <w:autoSpaceDN w:val="0"/>
        <w:adjustRightInd w:val="0"/>
        <w:spacing w:after="0" w:line="240" w:lineRule="auto"/>
        <w:ind w:left="2160"/>
      </w:pPr>
      <w:r w:rsidRPr="00BC75B5">
        <w:t>base_url: 'https://backend.osmosys.unhcr.org:8443/</w:t>
      </w:r>
      <w:proofErr w:type="spellStart"/>
      <w:r w:rsidRPr="00BC75B5">
        <w:t>osmosys_rba</w:t>
      </w:r>
      <w:proofErr w:type="spellEnd"/>
      <w:r w:rsidRPr="00BC75B5">
        <w:t>/api',</w:t>
      </w:r>
    </w:p>
    <w:p w:rsidRPr="00BC75B5" w:rsidR="00BC75B5" w:rsidP="00BC75B5" w:rsidRDefault="00BC75B5" w14:paraId="0EB64B2D" w14:textId="1241200C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r w:rsidRPr="00BC75B5">
        <w:t>app_code</w:t>
      </w:r>
      <w:proofErr w:type="spellEnd"/>
      <w:r w:rsidRPr="00BC75B5">
        <w:t>: 'OSMOSYS_RBA',</w:t>
      </w:r>
    </w:p>
    <w:p w:rsidRPr="00BC75B5" w:rsidR="00BC75B5" w:rsidP="00BC75B5" w:rsidRDefault="00BC75B5" w14:paraId="026EB1BA" w14:textId="67773809">
      <w:pPr>
        <w:autoSpaceDE w:val="0"/>
        <w:autoSpaceDN w:val="0"/>
        <w:adjustRightInd w:val="0"/>
        <w:spacing w:after="0" w:line="240" w:lineRule="auto"/>
        <w:ind w:left="2160"/>
      </w:pPr>
      <w:proofErr w:type="gramStart"/>
      <w:r w:rsidRPr="00BC75B5">
        <w:t>versionCheckURL :</w:t>
      </w:r>
      <w:proofErr w:type="gramEnd"/>
      <w:r w:rsidRPr="00BC75B5">
        <w:t xml:space="preserve"> 'https://osmosys.unhcr.org/rba/</w:t>
      </w:r>
      <w:proofErr w:type="spellStart"/>
      <w:r w:rsidRPr="00BC75B5">
        <w:t>version.json</w:t>
      </w:r>
      <w:proofErr w:type="spellEnd"/>
      <w:r w:rsidRPr="00BC75B5">
        <w:t>',</w:t>
      </w:r>
    </w:p>
    <w:p w:rsidRPr="00BC75B5" w:rsidR="00BC75B5" w:rsidP="00BC75B5" w:rsidRDefault="00BC75B5" w14:paraId="6BA4DEC5" w14:textId="63AD9CA4">
      <w:pPr>
        <w:autoSpaceDE w:val="0"/>
        <w:autoSpaceDN w:val="0"/>
        <w:adjustRightInd w:val="0"/>
        <w:spacing w:after="0" w:line="240" w:lineRule="auto"/>
        <w:ind w:left="2160"/>
        <w:rPr>
          <w:lang w:val="es-EC"/>
        </w:rPr>
      </w:pPr>
      <w:r w:rsidRPr="00BC75B5">
        <w:rPr>
          <w:lang w:val="es-EC"/>
        </w:rPr>
        <w:t>loginPhoto : 'unhcr_photo_ec.png',</w:t>
      </w:r>
    </w:p>
    <w:p w:rsidRPr="00BC75B5" w:rsidR="00BC75B5" w:rsidP="00BC75B5" w:rsidRDefault="00BC75B5" w14:paraId="2F03203C" w14:textId="165F2496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BC75B5">
        <w:t>flagLoginFile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Pr="00BC75B5" w:rsidR="00BC75B5" w:rsidP="00BC75B5" w:rsidRDefault="00BC75B5" w14:paraId="25F86129" w14:textId="5B0B3C46">
      <w:pPr>
        <w:autoSpaceDE w:val="0"/>
        <w:autoSpaceDN w:val="0"/>
        <w:adjustRightInd w:val="0"/>
        <w:spacing w:after="0" w:line="240" w:lineRule="auto"/>
        <w:ind w:left="2160"/>
      </w:pPr>
      <w:proofErr w:type="spellStart"/>
      <w:proofErr w:type="gramStart"/>
      <w:r w:rsidRPr="00BC75B5">
        <w:t>flagToolbarFile</w:t>
      </w:r>
      <w:proofErr w:type="spellEnd"/>
      <w:r w:rsidRPr="00BC75B5">
        <w:t xml:space="preserve"> :</w:t>
      </w:r>
      <w:proofErr w:type="gramEnd"/>
      <w:r w:rsidRPr="00BC75B5">
        <w:t xml:space="preserve"> 'flag_test.png',</w:t>
      </w:r>
    </w:p>
    <w:p w:rsidRPr="00BC75B5" w:rsidR="00BC75B5" w:rsidP="00BC75B5" w:rsidRDefault="00BC75B5" w14:paraId="06081D68" w14:textId="59142298">
      <w:pPr>
        <w:ind w:left="2160"/>
        <w:rPr>
          <w:lang w:val="es-EC"/>
        </w:rPr>
      </w:pPr>
      <w:r w:rsidRPr="00BC75B5">
        <w:rPr>
          <w:lang w:val="es-EC"/>
        </w:rPr>
        <w:t>operationName : 'RBA'</w:t>
      </w:r>
    </w:p>
    <w:p w:rsidR="00BC75B5" w:rsidP="00BC75B5" w:rsidRDefault="003C0D8A" w14:paraId="1CB99EA7" w14:textId="5FE2D4FA">
      <w:pPr>
        <w:pStyle w:val="ListParagraph"/>
        <w:numPr>
          <w:ilvl w:val="0"/>
          <w:numId w:val="14"/>
        </w:numPr>
        <w:rPr>
          <w:lang w:val="es-EC"/>
        </w:rPr>
      </w:pPr>
      <w:commentRangeStart w:id="240504537"/>
      <w:r w:rsidRPr="7510D088" w:rsidR="003C0D8A">
        <w:rPr>
          <w:lang w:val="es-EC"/>
        </w:rPr>
        <w:t>C</w:t>
      </w:r>
      <w:r w:rsidRPr="7510D088" w:rsidR="00BC75B5">
        <w:rPr>
          <w:lang w:val="es-EC"/>
        </w:rPr>
        <w:t xml:space="preserve">rear distribución para </w:t>
      </w:r>
      <w:r w:rsidRPr="7510D088" w:rsidR="00BC75B5">
        <w:rPr>
          <w:lang w:val="es-EC"/>
        </w:rPr>
        <w:t>front</w:t>
      </w:r>
      <w:r w:rsidRPr="7510D088" w:rsidR="00BC75B5">
        <w:rPr>
          <w:lang w:val="es-EC"/>
        </w:rPr>
        <w:t>end</w:t>
      </w:r>
      <w:commentRangeEnd w:id="240504537"/>
      <w:r>
        <w:rPr>
          <w:rStyle w:val="CommentReference"/>
        </w:rPr>
        <w:commentReference w:id="240504537"/>
      </w:r>
    </w:p>
    <w:p w:rsidRPr="003C0D8A" w:rsidR="003C0D8A" w:rsidP="003C0D8A" w:rsidRDefault="003C0D8A" w14:paraId="574687C7" w14:textId="28CD2CD3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 xml:space="preserve">Revisamos la configuración dentro de </w:t>
      </w:r>
      <w:r w:rsidRPr="003C0D8A">
        <w:rPr>
          <w:b/>
          <w:bCs/>
          <w:lang w:val="es-EC"/>
        </w:rPr>
        <w:t>angular.json</w:t>
      </w:r>
      <w:r>
        <w:rPr>
          <w:b/>
          <w:bCs/>
          <w:lang w:val="es-EC"/>
        </w:rPr>
        <w:t xml:space="preserve">, </w:t>
      </w:r>
      <w:r w:rsidRPr="003C0D8A">
        <w:rPr>
          <w:lang w:val="es-EC"/>
        </w:rPr>
        <w:t xml:space="preserve">cada operación tiene un segmento </w:t>
      </w:r>
      <w:r>
        <w:rPr>
          <w:lang w:val="es-EC"/>
        </w:rPr>
        <w:t>de configuración, se debe revisar especialmente los siguientes items</w:t>
      </w:r>
    </w:p>
    <w:p w:rsidRPr="003C0D8A" w:rsidR="003C0D8A" w:rsidP="003C0D8A" w:rsidRDefault="003C0D8A" w14:paraId="2DDF73F0" w14:textId="193C1D26">
      <w:pPr>
        <w:pStyle w:val="ListParagraph"/>
        <w:numPr>
          <w:ilvl w:val="2"/>
          <w:numId w:val="14"/>
        </w:numPr>
        <w:rPr>
          <w:b/>
          <w:bCs/>
          <w:lang w:val="es-EC"/>
        </w:rPr>
      </w:pPr>
      <w:r>
        <w:rPr>
          <w:lang w:val="es-EC"/>
        </w:rPr>
        <w:t xml:space="preserve">baseHref .- en esta configuración se debe especificar la ruta de acceso </w:t>
      </w:r>
      <w:r w:rsidR="004A33BA">
        <w:rPr>
          <w:lang w:val="es-EC"/>
        </w:rPr>
        <w:t xml:space="preserve">(contexto) </w:t>
      </w:r>
      <w:r>
        <w:rPr>
          <w:lang w:val="es-EC"/>
        </w:rPr>
        <w:t>que deberán ingresar en el navegador los usuarios de Osmosys. Como ejemplo para esta conf</w:t>
      </w:r>
      <w:r w:rsidR="009473E1">
        <w:rPr>
          <w:lang w:val="es-EC"/>
        </w:rPr>
        <w:t>i</w:t>
      </w:r>
      <w:r>
        <w:rPr>
          <w:lang w:val="es-EC"/>
        </w:rPr>
        <w:t>guración</w:t>
      </w:r>
      <w:r w:rsidR="009473E1">
        <w:rPr>
          <w:lang w:val="es-EC"/>
        </w:rPr>
        <w:t>,</w:t>
      </w:r>
      <w:r>
        <w:rPr>
          <w:lang w:val="es-EC"/>
        </w:rPr>
        <w:t xml:space="preserve"> para RBA sería la siguiente: </w:t>
      </w:r>
      <w:r w:rsidRPr="003C0D8A">
        <w:rPr>
          <w:b/>
          <w:bCs/>
          <w:lang w:val="es-EC"/>
        </w:rPr>
        <w:t>"baseHref": "/rba/",</w:t>
      </w:r>
      <w:r>
        <w:rPr>
          <w:b/>
          <w:bCs/>
          <w:lang w:val="es-EC"/>
        </w:rPr>
        <w:br/>
      </w:r>
      <w:r w:rsidRPr="003C0D8A">
        <w:rPr>
          <w:lang w:val="es-EC"/>
        </w:rPr>
        <w:t xml:space="preserve">con esta configuración produce que el acceso a </w:t>
      </w:r>
      <w:r w:rsidR="009473E1">
        <w:rPr>
          <w:lang w:val="es-EC"/>
        </w:rPr>
        <w:t>O</w:t>
      </w:r>
      <w:r w:rsidRPr="003C0D8A">
        <w:rPr>
          <w:lang w:val="es-EC"/>
        </w:rPr>
        <w:t>smosys sea por la siguiente UR</w:t>
      </w:r>
      <w:r w:rsidR="009473E1">
        <w:rPr>
          <w:lang w:val="es-EC"/>
        </w:rPr>
        <w:t>L</w:t>
      </w:r>
      <w:r>
        <w:rPr>
          <w:lang w:val="es-EC"/>
        </w:rPr>
        <w:t xml:space="preserve">: </w:t>
      </w:r>
      <w:r>
        <w:rPr>
          <w:lang w:val="es-EC"/>
        </w:rPr>
        <w:tab/>
      </w:r>
      <w:r w:rsidRPr="003C0D8A">
        <w:rPr>
          <w:lang w:val="es-EC"/>
        </w:rPr>
        <w:t>https://osmosys.unhcr.org</w:t>
      </w:r>
      <w:r w:rsidRPr="003C0D8A">
        <w:rPr>
          <w:b/>
          <w:bCs/>
          <w:lang w:val="es-EC"/>
        </w:rPr>
        <w:t>/rba/</w:t>
      </w:r>
    </w:p>
    <w:p w:rsidR="00BC75B5" w:rsidP="00BC75B5" w:rsidRDefault="00BC75B5" w14:paraId="1B5AA77F" w14:textId="0F238FDF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>Ejecutamos el siguiente comando (remplazar xxx):</w:t>
      </w:r>
    </w:p>
    <w:p w:rsidR="00BC75B5" w:rsidP="00BC75B5" w:rsidRDefault="00BC75B5" w14:paraId="77C5BE1C" w14:textId="17BDCEEC">
      <w:pPr>
        <w:pStyle w:val="ListParagraph"/>
        <w:numPr>
          <w:ilvl w:val="2"/>
          <w:numId w:val="14"/>
        </w:numPr>
      </w:pPr>
      <w:r w:rsidRPr="00BC75B5">
        <w:t>ng build --configuration=</w:t>
      </w:r>
      <w:proofErr w:type="spellStart"/>
      <w:r w:rsidRPr="00BC75B5">
        <w:t>production_</w:t>
      </w:r>
      <w:r>
        <w:t>xxx</w:t>
      </w:r>
      <w:proofErr w:type="spellEnd"/>
    </w:p>
    <w:p w:rsidR="009473E1" w:rsidP="009473E1" w:rsidRDefault="009473E1" w14:paraId="54E9046F" w14:textId="268410D0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 xml:space="preserve">Creamos archivo de version con </w:t>
      </w:r>
      <w:r>
        <w:rPr>
          <w:lang w:val="es-EC"/>
        </w:rPr>
        <w:t>el comando:</w:t>
      </w:r>
    </w:p>
    <w:p w:rsidR="009473E1" w:rsidP="009473E1" w:rsidRDefault="009473E1" w14:paraId="2D78C333" w14:textId="2AE79583">
      <w:pPr>
        <w:pStyle w:val="ListParagraph"/>
        <w:numPr>
          <w:ilvl w:val="2"/>
          <w:numId w:val="14"/>
        </w:numPr>
      </w:pPr>
      <w:r w:rsidRPr="009473E1">
        <w:t xml:space="preserve">node ./build/post-build-operation.js </w:t>
      </w:r>
      <w:r>
        <w:t>xxx</w:t>
      </w:r>
    </w:p>
    <w:p w:rsidR="009473E1" w:rsidP="009473E1" w:rsidRDefault="009473E1" w14:paraId="19FE70C9" w14:textId="216970EB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>Esto genera la carpeta para la distri</w:t>
      </w:r>
      <w:r>
        <w:rPr>
          <w:lang w:val="es-EC"/>
        </w:rPr>
        <w:t>bución en el path /dist/XXX</w:t>
      </w:r>
    </w:p>
    <w:p w:rsidR="009473E1" w:rsidP="009473E1" w:rsidRDefault="009473E1" w14:paraId="3D56F6A8" w14:textId="6E1472FC">
      <w:pPr>
        <w:pStyle w:val="ListParagraph"/>
        <w:ind w:left="1440"/>
        <w:rPr>
          <w:lang w:val="es-EC"/>
        </w:rPr>
      </w:pPr>
      <w:r>
        <w:rPr>
          <w:lang w:val="es-EC"/>
        </w:rPr>
        <w:t>Debemos comprimir esta carpeta y publicarla dentro del servidor apache en el servidor a desplegar.</w:t>
      </w:r>
    </w:p>
    <w:p w:rsidRPr="009473E1" w:rsidR="009473E1" w:rsidP="009473E1" w:rsidRDefault="009473E1" w14:paraId="1D4EE001" w14:textId="52B863D4">
      <w:pPr>
        <w:rPr>
          <w:lang w:val="es-EC"/>
        </w:rPr>
      </w:pPr>
      <w:r>
        <w:rPr>
          <w:lang w:val="es-EC"/>
        </w:rPr>
        <w:tab/>
      </w:r>
      <w:r>
        <w:rPr>
          <w:lang w:val="es-EC"/>
        </w:rPr>
        <w:t xml:space="preserve"> </w:t>
      </w:r>
    </w:p>
    <w:p w:rsidR="009473E1" w:rsidP="009473E1" w:rsidRDefault="009473E1" w14:paraId="164E9855" w14:textId="60BD394B">
      <w:pPr>
        <w:pStyle w:val="ListParagraph"/>
        <w:numPr>
          <w:ilvl w:val="0"/>
          <w:numId w:val="14"/>
        </w:numPr>
        <w:rPr>
          <w:lang w:val="es-EC"/>
        </w:rPr>
      </w:pPr>
      <w:r>
        <w:rPr>
          <w:lang w:val="es-EC"/>
        </w:rPr>
        <w:t xml:space="preserve">En el caso que se quiera obtener las carpetas de distribución para todas las operaciones, se puede usar los siguientes comandos, </w:t>
      </w:r>
    </w:p>
    <w:p w:rsidRPr="009473E1" w:rsidR="009473E1" w:rsidP="009473E1" w:rsidRDefault="009473E1" w14:paraId="48964CC2" w14:textId="58410F88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>npm run build:all</w:t>
      </w:r>
    </w:p>
    <w:p w:rsidRPr="009473E1" w:rsidR="009473E1" w:rsidP="009473E1" w:rsidRDefault="009473E1" w14:paraId="7A800B04" w14:textId="5FF590E2">
      <w:pPr>
        <w:pStyle w:val="ListParagraph"/>
        <w:numPr>
          <w:ilvl w:val="1"/>
          <w:numId w:val="14"/>
        </w:numPr>
        <w:rPr>
          <w:lang w:val="es-EC"/>
        </w:rPr>
      </w:pPr>
      <w:r w:rsidRPr="009473E1">
        <w:rPr>
          <w:lang w:val="es-EC"/>
        </w:rPr>
        <w:t>./build-all-operation.sh</w:t>
      </w:r>
    </w:p>
    <w:p w:rsidR="000703AE" w:rsidP="000703AE" w:rsidRDefault="009473E1" w14:paraId="6B0C018B" w14:textId="7AE4F6B3">
      <w:pPr>
        <w:ind w:left="720"/>
        <w:rPr>
          <w:lang w:val="es-EC"/>
        </w:rPr>
      </w:pPr>
      <w:r>
        <w:rPr>
          <w:lang w:val="es-EC"/>
        </w:rPr>
        <w:t>Esto crea un archivo dist.zip mismos que ahorra tiempo obteniendo un comprimido final con todas las operaciones que se deberán descomprimir directamente en el servidor Apache.</w:t>
      </w:r>
    </w:p>
    <w:p w:rsidR="00AB5792" w:rsidP="000703AE" w:rsidRDefault="009473E1" w14:paraId="54AF1C0D" w14:textId="77777777">
      <w:pPr>
        <w:ind w:left="720"/>
        <w:rPr>
          <w:lang w:val="es-EC"/>
        </w:rPr>
      </w:pPr>
      <w:r>
        <w:rPr>
          <w:lang w:val="es-EC"/>
        </w:rPr>
        <w:t>En el caso de nuevas operaciones se debe</w:t>
      </w:r>
      <w:r w:rsidR="00AB5792">
        <w:rPr>
          <w:lang w:val="es-EC"/>
        </w:rPr>
        <w:t>:</w:t>
      </w:r>
    </w:p>
    <w:p w:rsidRPr="00AB5792" w:rsidR="00AB5792" w:rsidP="00AB5792" w:rsidRDefault="00AB5792" w14:paraId="6D9D65C8" w14:textId="77777777">
      <w:pPr>
        <w:pStyle w:val="ListParagraph"/>
        <w:numPr>
          <w:ilvl w:val="1"/>
          <w:numId w:val="14"/>
        </w:numPr>
        <w:rPr>
          <w:lang w:val="es-EC"/>
        </w:rPr>
      </w:pPr>
      <w:r w:rsidRPr="00AB5792">
        <w:rPr>
          <w:lang w:val="es-EC"/>
        </w:rPr>
        <w:t>C</w:t>
      </w:r>
      <w:r w:rsidRPr="00AB5792" w:rsidR="009473E1">
        <w:rPr>
          <w:lang w:val="es-EC"/>
        </w:rPr>
        <w:t xml:space="preserve">rear un nuevo segmento de configuraciones dentro de </w:t>
      </w:r>
      <w:r w:rsidRPr="00AB5792" w:rsidR="009473E1">
        <w:rPr>
          <w:b/>
          <w:bCs/>
          <w:lang w:val="es-EC"/>
        </w:rPr>
        <w:t>angular.js</w:t>
      </w:r>
    </w:p>
    <w:p w:rsidR="009473E1" w:rsidP="00AB5792" w:rsidRDefault="00AB5792" w14:paraId="73597525" w14:textId="501D6900">
      <w:pPr>
        <w:pStyle w:val="ListParagraph"/>
        <w:numPr>
          <w:ilvl w:val="1"/>
          <w:numId w:val="14"/>
        </w:numPr>
        <w:rPr>
          <w:lang w:val="es-EC"/>
        </w:rPr>
      </w:pPr>
      <w:r w:rsidRPr="00AB5792">
        <w:rPr>
          <w:lang w:val="es-EC"/>
        </w:rPr>
        <w:t>A</w:t>
      </w:r>
      <w:r w:rsidRPr="00AB5792" w:rsidR="00DC0AC4">
        <w:rPr>
          <w:lang w:val="es-EC"/>
        </w:rPr>
        <w:t xml:space="preserve">gregar </w:t>
      </w:r>
      <w:r>
        <w:rPr>
          <w:lang w:val="es-EC"/>
        </w:rPr>
        <w:t xml:space="preserve">la compilación en el archivo </w:t>
      </w:r>
      <w:r w:rsidRPr="00AB5792">
        <w:rPr>
          <w:b/>
          <w:bCs/>
          <w:lang w:val="es-EC"/>
        </w:rPr>
        <w:t>package.json</w:t>
      </w:r>
      <w:r>
        <w:rPr>
          <w:lang w:val="es-EC"/>
        </w:rPr>
        <w:t xml:space="preserve"> en el script build:all de acuerdo a la nueva operación.</w:t>
      </w:r>
    </w:p>
    <w:p w:rsidRPr="00AB5792" w:rsidR="00AB5792" w:rsidP="00AB5792" w:rsidRDefault="00AB5792" w14:paraId="0D056A5E" w14:textId="3C9BBE7D">
      <w:pPr>
        <w:pStyle w:val="ListParagraph"/>
        <w:numPr>
          <w:ilvl w:val="1"/>
          <w:numId w:val="14"/>
        </w:numPr>
      </w:pPr>
      <w:proofErr w:type="spellStart"/>
      <w:r w:rsidRPr="00AB5792">
        <w:t>Agregar</w:t>
      </w:r>
      <w:proofErr w:type="spellEnd"/>
      <w:r w:rsidRPr="00AB5792">
        <w:t xml:space="preserve"> script </w:t>
      </w:r>
      <w:proofErr w:type="spellStart"/>
      <w:r w:rsidRPr="00AB5792">
        <w:t>dentro</w:t>
      </w:r>
      <w:proofErr w:type="spellEnd"/>
      <w:r w:rsidRPr="00AB5792">
        <w:t xml:space="preserve"> del </w:t>
      </w:r>
      <w:proofErr w:type="spellStart"/>
      <w:r w:rsidRPr="00AB5792">
        <w:t>archivo</w:t>
      </w:r>
      <w:proofErr w:type="spellEnd"/>
      <w:r w:rsidRPr="00AB5792">
        <w:t xml:space="preserve"> </w:t>
      </w:r>
      <w:r w:rsidRPr="00AB5792">
        <w:rPr>
          <w:b/>
          <w:bCs/>
        </w:rPr>
        <w:t>build-all-operation.sh</w:t>
      </w:r>
    </w:p>
    <w:p w:rsidRPr="00E666E5" w:rsidR="00976022" w:rsidRDefault="00E666E5" w14:paraId="2EC9AC8B" w14:textId="11D33DD3">
      <w:pPr>
        <w:rPr>
          <w:b/>
          <w:bCs/>
          <w:lang w:val="es-EC"/>
        </w:rPr>
      </w:pPr>
      <w:r w:rsidRPr="00E666E5">
        <w:rPr>
          <w:b/>
          <w:bCs/>
          <w:lang w:val="es-EC"/>
        </w:rPr>
        <w:t>4. Crear el artefacto WAR para la nueva versión.</w:t>
      </w:r>
    </w:p>
    <w:p w:rsidR="004A33BA" w:rsidP="004A33BA" w:rsidRDefault="004A33BA" w14:paraId="37820E7B" w14:textId="5CE6B2FE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>Verificar que estemos en el ramal correcto</w:t>
      </w:r>
    </w:p>
    <w:p w:rsidR="004A33BA" w:rsidP="004A33BA" w:rsidRDefault="004A33BA" w14:paraId="20BD35D3" w14:textId="29A0B0EE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 xml:space="preserve">Dentro del archivo </w:t>
      </w:r>
      <w:r w:rsidRPr="004A33BA">
        <w:rPr>
          <w:b/>
          <w:bCs/>
          <w:lang w:val="es-EC"/>
        </w:rPr>
        <w:t>pom.xml</w:t>
      </w:r>
      <w:r>
        <w:rPr>
          <w:lang w:val="es-EC"/>
        </w:rPr>
        <w:t xml:space="preserve"> tenemos un segmento por cada operación dentro de este debemos considerar los siguientes apartados:</w:t>
      </w:r>
    </w:p>
    <w:p w:rsidRPr="004A33BA" w:rsidR="004A33BA" w:rsidP="004A33BA" w:rsidRDefault="004A33BA" w14:paraId="500E83C8" w14:textId="7133362A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datasource.name: nombre de la base de datos</w:t>
      </w:r>
    </w:p>
    <w:p w:rsidRPr="004A33BA" w:rsidR="004A33BA" w:rsidP="004A33BA" w:rsidRDefault="004A33BA" w14:paraId="47143419" w14:textId="244DFE93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context-root: contexto de cada operación, un ejemplo es osmosys_xxx</w:t>
      </w:r>
    </w:p>
    <w:p w:rsidRPr="004A33BA" w:rsidR="004A33BA" w:rsidP="004A33BA" w:rsidRDefault="004A33BA" w14:paraId="3877CEE6" w14:textId="6196B709">
      <w:pPr>
        <w:pStyle w:val="ListParagraph"/>
        <w:numPr>
          <w:ilvl w:val="2"/>
          <w:numId w:val="14"/>
        </w:numPr>
        <w:rPr>
          <w:lang w:val="es-EC"/>
        </w:rPr>
      </w:pPr>
      <w:commentRangeStart w:id="1114773379"/>
      <w:r w:rsidRPr="3B80642C" w:rsidR="004A33BA">
        <w:rPr>
          <w:lang w:val="es-EC"/>
        </w:rPr>
        <w:t>hibernate.show_sql</w:t>
      </w:r>
      <w:r w:rsidRPr="3B80642C" w:rsidR="004A33BA">
        <w:rPr>
          <w:lang w:val="es-EC"/>
        </w:rPr>
        <w:t xml:space="preserve">, true si queremos que se presenten las consultas </w:t>
      </w:r>
      <w:r w:rsidRPr="3B80642C" w:rsidR="004A33BA">
        <w:rPr>
          <w:lang w:val="es-EC"/>
        </w:rPr>
        <w:t>sql</w:t>
      </w:r>
      <w:r w:rsidRPr="3B80642C" w:rsidR="004A33BA">
        <w:rPr>
          <w:lang w:val="es-EC"/>
        </w:rPr>
        <w:t xml:space="preserve"> en el log de </w:t>
      </w:r>
      <w:r w:rsidRPr="3B80642C" w:rsidR="004A33BA">
        <w:rPr>
          <w:lang w:val="es-EC"/>
        </w:rPr>
        <w:t>wildfly</w:t>
      </w:r>
      <w:r w:rsidRPr="3B80642C" w:rsidR="004A33BA">
        <w:rPr>
          <w:lang w:val="es-EC"/>
        </w:rPr>
        <w:t>.</w:t>
      </w:r>
      <w:commentRangeEnd w:id="1114773379"/>
      <w:r>
        <w:rPr>
          <w:rStyle w:val="CommentReference"/>
        </w:rPr>
        <w:commentReference w:id="1114773379"/>
      </w:r>
    </w:p>
    <w:p w:rsidRPr="004A33BA" w:rsidR="004A33BA" w:rsidP="004A33BA" w:rsidRDefault="004A33BA" w14:paraId="7D32C0AE" w14:textId="0D5E142A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warName: nombre del war a generar, un ejemplo sería osmosys_xxx</w:t>
      </w:r>
    </w:p>
    <w:p w:rsidR="004A33BA" w:rsidP="004A33BA" w:rsidRDefault="004A33BA" w14:paraId="21DDDE0D" w14:textId="7D6965E4">
      <w:pPr>
        <w:pStyle w:val="ListParagraph"/>
        <w:numPr>
          <w:ilvl w:val="2"/>
          <w:numId w:val="14"/>
        </w:numPr>
        <w:rPr>
          <w:lang w:val="es-EC"/>
        </w:rPr>
      </w:pPr>
      <w:r w:rsidRPr="004A33BA">
        <w:rPr>
          <w:lang w:val="es-EC"/>
        </w:rPr>
        <w:t>output.dir: path del Directorio donde se generará el archivo war, un ejemplo para este caso sería ${project.build.directory}/xxx</w:t>
      </w:r>
    </w:p>
    <w:p w:rsidR="004A33BA" w:rsidP="004A33BA" w:rsidRDefault="004A33BA" w14:paraId="01A20359" w14:textId="01C7B16C">
      <w:pPr>
        <w:pStyle w:val="ListParagraph"/>
        <w:numPr>
          <w:ilvl w:val="2"/>
          <w:numId w:val="14"/>
        </w:numPr>
        <w:rPr>
          <w:lang w:val="es-EC"/>
        </w:rPr>
      </w:pPr>
      <w:commentRangeStart w:id="901255904"/>
      <w:r w:rsidRPr="3B80642C" w:rsidR="004A33BA">
        <w:rPr>
          <w:lang w:val="es-EC"/>
        </w:rPr>
        <w:t>Un ejemplo completo para este segmento sería:</w:t>
      </w:r>
      <w:commentRangeEnd w:id="901255904"/>
      <w:r>
        <w:rPr>
          <w:rStyle w:val="CommentReference"/>
        </w:rPr>
        <w:commentReference w:id="901255904"/>
      </w:r>
    </w:p>
    <w:p w:rsidRPr="004A33BA" w:rsidR="004A33BA" w:rsidP="004A33BA" w:rsidRDefault="004A33BA" w14:paraId="48954500" w14:textId="77777777">
      <w:pPr>
        <w:ind w:left="2160"/>
      </w:pPr>
      <w:r w:rsidRPr="004A33BA">
        <w:t>&lt;profile&gt;</w:t>
      </w:r>
    </w:p>
    <w:p w:rsidRPr="004A33BA" w:rsidR="004A33BA" w:rsidP="004A33BA" w:rsidRDefault="004A33BA" w14:paraId="2184FF26" w14:textId="421438FF">
      <w:pPr>
        <w:ind w:left="2160"/>
      </w:pPr>
      <w:r w:rsidRPr="004A33BA">
        <w:t xml:space="preserve">    &lt;id&gt;xxx&lt;/id&gt;</w:t>
      </w:r>
    </w:p>
    <w:p w:rsidRPr="004A33BA" w:rsidR="004A33BA" w:rsidP="004A33BA" w:rsidRDefault="004A33BA" w14:paraId="063D08BC" w14:textId="77777777">
      <w:pPr>
        <w:ind w:left="2160"/>
      </w:pPr>
      <w:r w:rsidRPr="004A33BA">
        <w:t xml:space="preserve">    &lt;properties&gt;</w:t>
      </w:r>
    </w:p>
    <w:p w:rsidRPr="004A33BA" w:rsidR="004A33BA" w:rsidP="004A33BA" w:rsidRDefault="004A33BA" w14:paraId="6E84C30D" w14:textId="4A029C9A">
      <w:pPr>
        <w:ind w:left="2160"/>
      </w:pPr>
      <w:r w:rsidRPr="004A33BA">
        <w:t xml:space="preserve">        &lt;datasource.name&gt;osmosys_xxx&lt;/datasource.name&gt;</w:t>
      </w:r>
    </w:p>
    <w:p w:rsidRPr="004A33BA" w:rsidR="004A33BA" w:rsidP="004A33BA" w:rsidRDefault="004A33BA" w14:paraId="763BB0BF" w14:textId="66EDE1D8">
      <w:pPr>
        <w:ind w:left="2160"/>
      </w:pPr>
      <w:r w:rsidRPr="004A33BA">
        <w:t xml:space="preserve">        &lt;context-root&gt;osmosys_xxx&lt;/context-root&gt;</w:t>
      </w:r>
    </w:p>
    <w:p w:rsidRPr="004A33BA" w:rsidR="004A33BA" w:rsidP="004A33BA" w:rsidRDefault="004A33BA" w14:paraId="6AF8864C" w14:textId="77777777">
      <w:pPr>
        <w:ind w:left="2160"/>
        <w:rPr>
          <w:lang w:val="es-EC"/>
        </w:rPr>
      </w:pPr>
      <w:r w:rsidRPr="004A33BA">
        <w:t xml:space="preserve">        </w:t>
      </w:r>
      <w:r w:rsidRPr="004A33BA">
        <w:rPr>
          <w:lang w:val="es-EC"/>
        </w:rPr>
        <w:t>&lt;hibernate.show_sql&gt;false&lt;/hibernate.show_sql&gt;</w:t>
      </w:r>
    </w:p>
    <w:p w:rsidRPr="004A33BA" w:rsidR="004A33BA" w:rsidP="004A33BA" w:rsidRDefault="004A33BA" w14:paraId="5B44F5A3" w14:textId="1900994A">
      <w:pPr>
        <w:ind w:left="2160"/>
      </w:pPr>
      <w:r w:rsidRPr="004A33BA">
        <w:t xml:space="preserve">        &lt;</w:t>
      </w:r>
      <w:proofErr w:type="spellStart"/>
      <w:r w:rsidRPr="004A33BA">
        <w:t>warName</w:t>
      </w:r>
      <w:proofErr w:type="spellEnd"/>
      <w:r w:rsidRPr="004A33BA">
        <w:t>&gt;osmosys_xxx&lt;/</w:t>
      </w:r>
      <w:proofErr w:type="spellStart"/>
      <w:r w:rsidRPr="004A33BA">
        <w:t>warName</w:t>
      </w:r>
      <w:proofErr w:type="spellEnd"/>
      <w:r w:rsidRPr="004A33BA">
        <w:t>&gt;</w:t>
      </w:r>
    </w:p>
    <w:p w:rsidRPr="004A33BA" w:rsidR="004A33BA" w:rsidP="004A33BA" w:rsidRDefault="004A33BA" w14:paraId="7F905AEF" w14:textId="7DBA83A3">
      <w:pPr>
        <w:ind w:left="2160"/>
      </w:pPr>
      <w:r w:rsidRPr="004A33BA">
        <w:t xml:space="preserve">        &lt;</w:t>
      </w:r>
      <w:proofErr w:type="spellStart"/>
      <w:r w:rsidRPr="004A33BA">
        <w:t>output.dir</w:t>
      </w:r>
      <w:proofErr w:type="spellEnd"/>
      <w:r w:rsidRPr="004A33BA">
        <w:t>&gt;${</w:t>
      </w:r>
      <w:proofErr w:type="spellStart"/>
      <w:proofErr w:type="gramStart"/>
      <w:r w:rsidRPr="004A33BA">
        <w:t>project.build</w:t>
      </w:r>
      <w:proofErr w:type="gramEnd"/>
      <w:r w:rsidRPr="004A33BA">
        <w:t>.directory</w:t>
      </w:r>
      <w:proofErr w:type="spellEnd"/>
      <w:r w:rsidRPr="004A33BA">
        <w:t>}/xxx&lt;/</w:t>
      </w:r>
      <w:proofErr w:type="spellStart"/>
      <w:r w:rsidRPr="004A33BA">
        <w:t>output.dir</w:t>
      </w:r>
      <w:proofErr w:type="spellEnd"/>
      <w:r w:rsidRPr="004A33BA">
        <w:t>&gt;</w:t>
      </w:r>
    </w:p>
    <w:p w:rsidRPr="004A33BA" w:rsidR="004A33BA" w:rsidP="004A33BA" w:rsidRDefault="004A33BA" w14:paraId="5FFD722B" w14:textId="77777777">
      <w:pPr>
        <w:ind w:left="2160"/>
        <w:rPr>
          <w:lang w:val="es-EC"/>
        </w:rPr>
      </w:pPr>
      <w:r w:rsidRPr="004A33BA">
        <w:t xml:space="preserve">    </w:t>
      </w:r>
      <w:r w:rsidRPr="004A33BA">
        <w:rPr>
          <w:lang w:val="es-EC"/>
        </w:rPr>
        <w:t>&lt;/properties&gt;</w:t>
      </w:r>
    </w:p>
    <w:p w:rsidR="004A33BA" w:rsidP="004A33BA" w:rsidRDefault="004A33BA" w14:paraId="1DD7AB41" w14:textId="1911B251">
      <w:pPr>
        <w:ind w:left="2160"/>
        <w:rPr>
          <w:lang w:val="es-EC"/>
        </w:rPr>
      </w:pPr>
      <w:r w:rsidRPr="004A33BA">
        <w:rPr>
          <w:lang w:val="es-EC"/>
        </w:rPr>
        <w:t>&lt;/profile&gt;</w:t>
      </w:r>
    </w:p>
    <w:p w:rsidR="00837B0D" w:rsidP="004A33BA" w:rsidRDefault="00837B0D" w14:paraId="31AE6078" w14:textId="77777777">
      <w:pPr>
        <w:ind w:left="2160"/>
        <w:rPr>
          <w:lang w:val="es-EC"/>
        </w:rPr>
      </w:pPr>
    </w:p>
    <w:p w:rsidR="00837B0D" w:rsidP="00837B0D" w:rsidRDefault="00837B0D" w14:paraId="63180148" w14:textId="10C9F8AA">
      <w:pPr>
        <w:pStyle w:val="ListParagraph"/>
        <w:numPr>
          <w:ilvl w:val="1"/>
          <w:numId w:val="14"/>
        </w:numPr>
        <w:rPr>
          <w:lang w:val="es-EC"/>
        </w:rPr>
      </w:pPr>
      <w:r>
        <w:rPr>
          <w:lang w:val="es-EC"/>
        </w:rPr>
        <w:t>Compilación de archivo war.</w:t>
      </w:r>
    </w:p>
    <w:p w:rsidR="00837B0D" w:rsidP="00837B0D" w:rsidRDefault="00837B0D" w14:paraId="73E0D0E4" w14:textId="7C2FC0FE">
      <w:pPr>
        <w:pStyle w:val="ListParagraph"/>
        <w:numPr>
          <w:ilvl w:val="2"/>
          <w:numId w:val="14"/>
        </w:numPr>
        <w:rPr>
          <w:lang w:val="es-EC"/>
        </w:rPr>
      </w:pPr>
      <w:r>
        <w:rPr>
          <w:lang w:val="es-EC"/>
        </w:rPr>
        <w:t>Luego de estas configuraciones se debe compilar el archivo war con los siguienes comandos:</w:t>
      </w:r>
    </w:p>
    <w:p w:rsidR="00837B0D" w:rsidP="00837B0D" w:rsidRDefault="00837B0D" w14:paraId="126F33E6" w14:textId="29B26923">
      <w:pPr>
        <w:pStyle w:val="ListParagraph"/>
        <w:numPr>
          <w:ilvl w:val="3"/>
          <w:numId w:val="14"/>
        </w:numPr>
        <w:rPr>
          <w:lang w:val="es-EC"/>
        </w:rPr>
      </w:pPr>
      <w:r>
        <w:rPr>
          <w:lang w:val="es-EC"/>
        </w:rPr>
        <w:t>mvn clean</w:t>
      </w:r>
    </w:p>
    <w:p w:rsidR="00837B0D" w:rsidP="00837B0D" w:rsidRDefault="00837B0D" w14:paraId="67A572E2" w14:textId="691E82D3">
      <w:pPr>
        <w:pStyle w:val="ListParagraph"/>
        <w:numPr>
          <w:ilvl w:val="3"/>
          <w:numId w:val="14"/>
        </w:numPr>
        <w:rPr>
          <w:lang w:val="es-EC"/>
        </w:rPr>
      </w:pPr>
      <w:r>
        <w:rPr>
          <w:lang w:val="es-EC"/>
        </w:rPr>
        <w:t>mvn package xxx</w:t>
      </w:r>
    </w:p>
    <w:p w:rsidR="00837B0D" w:rsidP="00837B0D" w:rsidRDefault="00837B0D" w14:paraId="78A5A185" w14:textId="77777777">
      <w:pPr>
        <w:pStyle w:val="ListParagraph"/>
        <w:ind w:left="2160"/>
        <w:rPr>
          <w:lang w:val="es-EC"/>
        </w:rPr>
      </w:pPr>
      <w:r>
        <w:rPr>
          <w:lang w:val="es-EC"/>
        </w:rPr>
        <w:t xml:space="preserve">Esto generará el archivo war  dentro de la carpeta target/ según el nombre especificado con </w:t>
      </w:r>
      <w:r w:rsidRPr="00837B0D">
        <w:rPr>
          <w:lang w:val="es-EC"/>
        </w:rPr>
        <w:t>osmosys_xxx.</w:t>
      </w:r>
    </w:p>
    <w:p w:rsidR="00837B0D" w:rsidP="00837B0D" w:rsidRDefault="00837B0D" w14:paraId="7A9E5BB3" w14:textId="77777777">
      <w:pPr>
        <w:pStyle w:val="ListParagraph"/>
        <w:ind w:left="2160"/>
        <w:rPr>
          <w:lang w:val="es-EC"/>
        </w:rPr>
      </w:pPr>
    </w:p>
    <w:p w:rsidR="00837B0D" w:rsidP="00837B0D" w:rsidRDefault="00837B0D" w14:paraId="6BF7C06D" w14:textId="0422429C">
      <w:pPr>
        <w:pStyle w:val="ListParagraph"/>
        <w:numPr>
          <w:ilvl w:val="0"/>
          <w:numId w:val="17"/>
        </w:numPr>
        <w:rPr>
          <w:lang w:val="es-EC"/>
        </w:rPr>
      </w:pPr>
      <w:r>
        <w:rPr>
          <w:lang w:val="es-EC"/>
        </w:rPr>
        <w:t>En el caso de necesitar generar los archivos war para todas las operaciones se puede ejecutar el comando ./package_all.sh mismo que genera un archivo comprimido que contiene los archivos war para todas las operaciones y que deberán ser desplegados en el servidor wildfly.</w:t>
      </w:r>
    </w:p>
    <w:p w:rsidR="00837B0D" w:rsidP="00837B0D" w:rsidRDefault="00837B0D" w14:paraId="7C78B540" w14:textId="77777777">
      <w:pPr>
        <w:autoSpaceDE w:val="0"/>
        <w:autoSpaceDN w:val="0"/>
        <w:adjustRightInd w:val="0"/>
        <w:spacing w:after="0" w:line="240" w:lineRule="auto"/>
        <w:ind w:left="1080"/>
        <w:rPr>
          <w:lang w:val="es-EC"/>
        </w:rPr>
      </w:pPr>
      <w:r>
        <w:rPr>
          <w:lang w:val="es-EC"/>
        </w:rPr>
        <w:t>En el caso de nuevas operaciones se debe:</w:t>
      </w:r>
    </w:p>
    <w:p w:rsidR="00837B0D" w:rsidP="00837B0D" w:rsidRDefault="00837B0D" w14:paraId="306D787A" w14:textId="77777777">
      <w:pPr>
        <w:autoSpaceDE w:val="0"/>
        <w:autoSpaceDN w:val="0"/>
        <w:adjustRightInd w:val="0"/>
        <w:spacing w:after="0" w:line="240" w:lineRule="auto"/>
        <w:ind w:left="1080"/>
        <w:rPr>
          <w:lang w:val="es-EC"/>
        </w:rPr>
      </w:pPr>
    </w:p>
    <w:p w:rsidRPr="00837B0D" w:rsidR="00837B0D" w:rsidP="00837B0D" w:rsidRDefault="00837B0D" w14:paraId="1031E423" w14:textId="55414E7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val="es-EC"/>
        </w:rPr>
      </w:pPr>
      <w:r w:rsidRPr="00837B0D">
        <w:rPr>
          <w:lang w:val="es-EC"/>
        </w:rPr>
        <w:t xml:space="preserve">Agregar el acronimo xxx dentro de la línea </w:t>
      </w:r>
    </w:p>
    <w:p w:rsidR="00837B0D" w:rsidP="00837B0D" w:rsidRDefault="00837B0D" w14:paraId="45E7D63C" w14:textId="77777777">
      <w:pPr>
        <w:autoSpaceDE w:val="0"/>
        <w:autoSpaceDN w:val="0"/>
        <w:adjustRightInd w:val="0"/>
        <w:spacing w:after="0" w:line="240" w:lineRule="auto"/>
        <w:ind w:left="1800"/>
        <w:rPr>
          <w:lang w:val="es-EC"/>
        </w:rPr>
      </w:pPr>
    </w:p>
    <w:p w:rsidR="00837B0D" w:rsidP="00837B0D" w:rsidRDefault="00837B0D" w14:paraId="6295ADFB" w14:textId="6509D972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  <w:r w:rsidRPr="00837B0D">
        <w:t>profiles</w:t>
      </w:r>
      <w:proofErr w:type="gramStart"/>
      <w:r w:rsidRPr="00837B0D">
        <w:t>=(</w:t>
      </w:r>
      <w:proofErr w:type="gramEnd"/>
      <w:r w:rsidRPr="00837B0D">
        <w:t>"cri" "ecu" "</w:t>
      </w:r>
      <w:proofErr w:type="spellStart"/>
      <w:r w:rsidRPr="00837B0D">
        <w:t>mex</w:t>
      </w:r>
      <w:proofErr w:type="spellEnd"/>
      <w:r w:rsidRPr="00837B0D">
        <w:t>" "per" "</w:t>
      </w:r>
      <w:proofErr w:type="spellStart"/>
      <w:r w:rsidRPr="00837B0D">
        <w:t>slv</w:t>
      </w:r>
      <w:proofErr w:type="spellEnd"/>
      <w:r w:rsidRPr="00837B0D">
        <w:t>" "test" "</w:t>
      </w:r>
      <w:proofErr w:type="spellStart"/>
      <w:r w:rsidRPr="00837B0D">
        <w:t>ven</w:t>
      </w:r>
      <w:proofErr w:type="spellEnd"/>
      <w:r w:rsidRPr="00837B0D">
        <w:t>" "rba")</w:t>
      </w:r>
    </w:p>
    <w:p w:rsidR="00837B0D" w:rsidP="00837B0D" w:rsidRDefault="00837B0D" w14:paraId="6833E6AA" w14:textId="77777777">
      <w:pPr>
        <w:autoSpaceDE w:val="0"/>
        <w:autoSpaceDN w:val="0"/>
        <w:adjustRightInd w:val="0"/>
        <w:spacing w:after="0" w:line="240" w:lineRule="auto"/>
        <w:ind w:left="1800"/>
      </w:pPr>
    </w:p>
    <w:p w:rsidR="00837B0D" w:rsidP="00837B0D" w:rsidRDefault="00837B0D" w14:paraId="69EB9752" w14:textId="010DD9E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lang w:val="es-EC"/>
        </w:rPr>
      </w:pPr>
      <w:r w:rsidRPr="00837B0D">
        <w:rPr>
          <w:lang w:val="es-EC"/>
        </w:rPr>
        <w:t>en el archive ./package_all.sh</w:t>
      </w:r>
    </w:p>
    <w:p w:rsidRPr="00837B0D" w:rsidR="00837B0D" w:rsidP="00837B0D" w:rsidRDefault="00837B0D" w14:paraId="344E6FB7" w14:textId="7825E68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lang w:val="es-EC"/>
        </w:rPr>
      </w:pPr>
      <w:r>
        <w:rPr>
          <w:lang w:val="es-EC"/>
        </w:rPr>
        <w:t xml:space="preserve">Se debe agregar un nuevo segmento dentro de </w:t>
      </w:r>
      <w:r w:rsidRPr="00837B0D">
        <w:rPr>
          <w:b/>
          <w:bCs/>
          <w:lang w:val="es-EC"/>
        </w:rPr>
        <w:t>pom.xml</w:t>
      </w:r>
      <w:r>
        <w:rPr>
          <w:b/>
          <w:bCs/>
          <w:lang w:val="es-EC"/>
        </w:rPr>
        <w:t>.</w:t>
      </w:r>
    </w:p>
    <w:p w:rsidRPr="00837B0D" w:rsidR="004A33BA" w:rsidP="004A33BA" w:rsidRDefault="004A33BA" w14:paraId="5F320178" w14:textId="77777777">
      <w:pPr>
        <w:ind w:left="2160"/>
        <w:rPr>
          <w:lang w:val="es-EC"/>
        </w:rPr>
      </w:pPr>
    </w:p>
    <w:p w:rsidRPr="00E666E5" w:rsidR="004A33BA" w:rsidP="004A33BA" w:rsidRDefault="00E666E5" w14:paraId="2CE42A2B" w14:textId="627ACD34">
      <w:pPr>
        <w:rPr>
          <w:b w:val="1"/>
          <w:bCs w:val="1"/>
          <w:lang w:val="es-EC"/>
        </w:rPr>
      </w:pPr>
      <w:r w:rsidRPr="3B80642C" w:rsidR="00E666E5">
        <w:rPr>
          <w:b w:val="1"/>
          <w:bCs w:val="1"/>
          <w:lang w:val="es-EC"/>
        </w:rPr>
        <w:t>5</w:t>
      </w:r>
      <w:r w:rsidRPr="3B80642C" w:rsidR="004A33BA">
        <w:rPr>
          <w:b w:val="1"/>
          <w:bCs w:val="1"/>
          <w:lang w:val="es-EC"/>
        </w:rPr>
        <w:t xml:space="preserve">. </w:t>
      </w:r>
      <w:del w:author="Sebastian Salazar Tapia" w:date="2025-02-28T14:50:39.649Z" w:id="101262741">
        <w:r w:rsidRPr="3B80642C" w:rsidDel="00837B0D">
          <w:rPr>
            <w:b w:val="1"/>
            <w:bCs w:val="1"/>
            <w:lang w:val="es-EC"/>
          </w:rPr>
          <w:delText>C</w:delText>
        </w:r>
        <w:r w:rsidRPr="3B80642C" w:rsidDel="004A33BA">
          <w:rPr>
            <w:b w:val="1"/>
            <w:bCs w:val="1"/>
            <w:lang w:val="es-EC"/>
          </w:rPr>
          <w:delText>onfigración</w:delText>
        </w:r>
      </w:del>
      <w:ins w:author="Sebastian Salazar Tapia" w:date="2025-02-28T14:50:39.652Z" w:id="501920962">
        <w:r w:rsidRPr="3B80642C" w:rsidR="5EDD40FC">
          <w:rPr>
            <w:b w:val="1"/>
            <w:bCs w:val="1"/>
            <w:lang w:val="es-EC"/>
          </w:rPr>
          <w:t>C</w:t>
        </w:r>
        <w:r w:rsidRPr="3B80642C" w:rsidR="5EDD40FC">
          <w:rPr>
            <w:b w:val="1"/>
            <w:bCs w:val="1"/>
            <w:lang w:val="es-EC"/>
          </w:rPr>
          <w:t>onfiguración</w:t>
        </w:r>
      </w:ins>
      <w:r w:rsidRPr="3B80642C" w:rsidR="004A33BA">
        <w:rPr>
          <w:b w:val="1"/>
          <w:bCs w:val="1"/>
          <w:lang w:val="es-EC"/>
        </w:rPr>
        <w:t xml:space="preserve"> de archivo standalone.xml</w:t>
      </w:r>
    </w:p>
    <w:p w:rsidR="004A33BA" w:rsidP="004A33BA" w:rsidRDefault="004A33BA" w14:paraId="14B268D9" w14:textId="77E69DAD">
      <w:pPr>
        <w:pStyle w:val="ListParagraph"/>
        <w:numPr>
          <w:ilvl w:val="0"/>
          <w:numId w:val="14"/>
        </w:numPr>
        <w:rPr>
          <w:lang w:val="es-EC"/>
        </w:rPr>
      </w:pPr>
      <w:r w:rsidRPr="3B80642C" w:rsidR="004A33BA">
        <w:rPr>
          <w:lang w:val="es-EC"/>
        </w:rPr>
        <w:t>E</w:t>
      </w:r>
      <w:r w:rsidRPr="3B80642C" w:rsidR="00837B0D">
        <w:rPr>
          <w:lang w:val="es-EC"/>
        </w:rPr>
        <w:t>n e</w:t>
      </w:r>
      <w:r w:rsidRPr="3B80642C" w:rsidR="004A33BA">
        <w:rPr>
          <w:lang w:val="es-EC"/>
        </w:rPr>
        <w:t xml:space="preserve">l archivo standalone.xml se debe agregar las </w:t>
      </w:r>
      <w:del w:author="Sebastian Salazar Tapia" w:date="2025-02-28T14:50:45.573Z" w:id="1605194052">
        <w:r w:rsidRPr="3B80642C" w:rsidDel="004A33BA">
          <w:rPr>
            <w:lang w:val="es-EC"/>
          </w:rPr>
          <w:delText>conexiónes</w:delText>
        </w:r>
      </w:del>
      <w:ins w:author="Sebastian Salazar Tapia" w:date="2025-02-28T14:50:45.574Z" w:id="2122287623">
        <w:r w:rsidRPr="3B80642C" w:rsidR="04DC3243">
          <w:rPr>
            <w:lang w:val="es-EC"/>
          </w:rPr>
          <w:t>conexiones</w:t>
        </w:r>
      </w:ins>
      <w:r w:rsidRPr="3B80642C" w:rsidR="004A33BA">
        <w:rPr>
          <w:lang w:val="es-EC"/>
        </w:rPr>
        <w:t xml:space="preserve"> </w:t>
      </w:r>
      <w:r w:rsidRPr="3B80642C" w:rsidR="004A33BA">
        <w:rPr>
          <w:lang w:val="es-EC"/>
        </w:rPr>
        <w:t>a las base</w:t>
      </w:r>
      <w:ins w:author="Sebastian Salazar Tapia" w:date="2025-02-28T14:50:55.409Z" w:id="1665467961">
        <w:r w:rsidRPr="3B80642C" w:rsidR="63CE7014">
          <w:rPr>
            <w:lang w:val="es-EC"/>
          </w:rPr>
          <w:t>s</w:t>
        </w:r>
      </w:ins>
      <w:r w:rsidRPr="3B80642C" w:rsidR="004A33BA">
        <w:rPr>
          <w:lang w:val="es-EC"/>
        </w:rPr>
        <w:t xml:space="preserve"> de datos de cada operación</w:t>
      </w:r>
      <w:r w:rsidRPr="3B80642C" w:rsidR="00837B0D">
        <w:rPr>
          <w:lang w:val="es-EC"/>
        </w:rPr>
        <w:t xml:space="preserve"> según las siguientes consideraciones:</w:t>
      </w:r>
    </w:p>
    <w:p w:rsidRPr="00E666E5" w:rsidR="00837B0D" w:rsidP="00837B0D" w:rsidRDefault="00837B0D" w14:paraId="62841F25" w14:textId="3D344AF8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 xml:space="preserve">jndi-name: </w:t>
      </w:r>
      <w:r w:rsidRPr="00E666E5" w:rsidR="00E666E5">
        <w:rPr>
          <w:lang w:val="es-EC"/>
        </w:rPr>
        <w:t>nombre del jdni configurado</w:t>
      </w:r>
    </w:p>
    <w:p w:rsidRPr="00E666E5" w:rsidR="00E666E5" w:rsidP="00837B0D" w:rsidRDefault="00E666E5" w14:paraId="48529850" w14:textId="340B2272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>connection-url: la cadena de conexiónque apunta a la base de datos un ejemplo sería: jdbc:postgresql://localhost:5432/osmosys</w:t>
      </w:r>
    </w:p>
    <w:p w:rsidRPr="00E666E5" w:rsidR="00E666E5" w:rsidP="00837B0D" w:rsidRDefault="00E666E5" w14:paraId="1C2F4351" w14:textId="501C9949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>user-name: username de la base de datos Postgres</w:t>
      </w:r>
    </w:p>
    <w:p w:rsidRPr="00E666E5" w:rsidR="00E666E5" w:rsidP="00837B0D" w:rsidRDefault="00E666E5" w14:paraId="27E73E48" w14:textId="2931A401">
      <w:pPr>
        <w:pStyle w:val="ListParagraph"/>
        <w:numPr>
          <w:ilvl w:val="1"/>
          <w:numId w:val="14"/>
        </w:numPr>
        <w:rPr>
          <w:lang w:val="es-EC"/>
        </w:rPr>
      </w:pPr>
      <w:r w:rsidRPr="00E666E5">
        <w:rPr>
          <w:lang w:val="es-EC"/>
        </w:rPr>
        <w:t>password: password de la base de datos.</w:t>
      </w:r>
    </w:p>
    <w:p w:rsidR="00E666E5" w:rsidP="00E666E5" w:rsidRDefault="00E666E5" w14:paraId="34C4B89E" w14:textId="05DF499D">
      <w:pPr>
        <w:ind w:left="720"/>
        <w:rPr>
          <w:lang w:val="es-EC"/>
        </w:rPr>
      </w:pPr>
      <w:r>
        <w:rPr>
          <w:lang w:val="es-EC"/>
        </w:rPr>
        <w:t>Cada operación mantiene su propia base de datos, por lo cual cada operación debe tener un segmento de datasource, un ejemplo completo sería el siguiente:</w:t>
      </w:r>
    </w:p>
    <w:p w:rsidRPr="00E666E5" w:rsidR="00E666E5" w:rsidP="00E666E5" w:rsidRDefault="00E666E5" w14:paraId="21EB78A8" w14:textId="343E754F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>&lt;</w:t>
      </w:r>
      <w:proofErr w:type="spellStart"/>
      <w:r w:rsidRPr="00E666E5">
        <w:t>datasource</w:t>
      </w:r>
      <w:proofErr w:type="spellEnd"/>
      <w:r w:rsidRPr="00E666E5">
        <w:t xml:space="preserve"> </w:t>
      </w:r>
      <w:proofErr w:type="spellStart"/>
      <w:r w:rsidRPr="00E666E5">
        <w:t>jta</w:t>
      </w:r>
      <w:proofErr w:type="spellEnd"/>
      <w:r w:rsidRPr="00E666E5">
        <w:t xml:space="preserve">="true" </w:t>
      </w:r>
      <w:proofErr w:type="spellStart"/>
      <w:r w:rsidRPr="00E666E5">
        <w:t>jndi</w:t>
      </w:r>
      <w:proofErr w:type="spellEnd"/>
      <w:r w:rsidRPr="00E666E5">
        <w:t>-name="</w:t>
      </w:r>
      <w:proofErr w:type="spellStart"/>
      <w:proofErr w:type="gramStart"/>
      <w:r w:rsidRPr="00E666E5">
        <w:t>java:jboss</w:t>
      </w:r>
      <w:proofErr w:type="spellEnd"/>
      <w:proofErr w:type="gramEnd"/>
      <w:r w:rsidRPr="00E666E5">
        <w:t>/</w:t>
      </w:r>
      <w:proofErr w:type="spellStart"/>
      <w:r w:rsidRPr="00E666E5">
        <w:t>datasources</w:t>
      </w:r>
      <w:proofErr w:type="spellEnd"/>
      <w:r w:rsidRPr="00E666E5">
        <w:t>/osmosys_xxx" pool-name="osmosys_xxx" enabled="true" use-ccm="true" statistics-enabled="true"&gt;</w:t>
      </w:r>
    </w:p>
    <w:p w:rsidRPr="00E666E5" w:rsidR="00E666E5" w:rsidP="00E666E5" w:rsidRDefault="00E666E5" w14:paraId="618099C6" w14:textId="6A4888FD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&lt;connection-url&gt;</w:t>
      </w:r>
      <w:proofErr w:type="gramStart"/>
      <w:r w:rsidRPr="00E666E5">
        <w:t>jdbc:postgresql://localhost:5432/osmosys_xxx</w:t>
      </w:r>
      <w:proofErr w:type="gramEnd"/>
      <w:r w:rsidRPr="00E666E5">
        <w:t>&lt;/connection-url&gt;</w:t>
      </w:r>
    </w:p>
    <w:p w:rsidRPr="00E666E5" w:rsidR="00E666E5" w:rsidP="00E666E5" w:rsidRDefault="00E666E5" w14:paraId="1D982B7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&lt;driver&gt;</w:t>
      </w:r>
      <w:proofErr w:type="spellStart"/>
      <w:r w:rsidRPr="00E666E5">
        <w:t>postgresql</w:t>
      </w:r>
      <w:proofErr w:type="spellEnd"/>
      <w:r w:rsidRPr="00E666E5">
        <w:t>-driver&lt;/driver&gt;</w:t>
      </w:r>
    </w:p>
    <w:p w:rsidRPr="00E666E5" w:rsidR="00E666E5" w:rsidP="00E666E5" w:rsidRDefault="00E666E5" w14:paraId="71C8CC65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&lt;pool&gt;</w:t>
      </w:r>
    </w:p>
    <w:p w:rsidRPr="00E666E5" w:rsidR="00E666E5" w:rsidP="00E666E5" w:rsidRDefault="00E666E5" w14:paraId="3F56402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&lt;max-pool-size&gt;100&lt;/max-pool-size&gt;</w:t>
      </w:r>
    </w:p>
    <w:p w:rsidRPr="00E666E5" w:rsidR="00E666E5" w:rsidP="00E666E5" w:rsidRDefault="00E666E5" w14:paraId="6AE886AA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&lt;/pool&gt;</w:t>
      </w:r>
    </w:p>
    <w:p w:rsidRPr="00E666E5" w:rsidR="00E666E5" w:rsidP="00E666E5" w:rsidRDefault="00E666E5" w14:paraId="758307D0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&lt;security&gt;</w:t>
      </w:r>
    </w:p>
    <w:p w:rsidRPr="00E666E5" w:rsidR="00E666E5" w:rsidP="00E666E5" w:rsidRDefault="00E666E5" w14:paraId="3ECFB185" w14:textId="2450C663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</w:t>
      </w:r>
      <w:proofErr w:type="gramStart"/>
      <w:r w:rsidRPr="00E666E5">
        <w:t>user-name</w:t>
      </w:r>
      <w:proofErr w:type="gramEnd"/>
      <w:r w:rsidRPr="00E666E5">
        <w:t>&gt;</w:t>
      </w:r>
      <w:r>
        <w:t>username</w:t>
      </w:r>
      <w:r w:rsidRPr="00E666E5">
        <w:t>&lt;/user-name&gt;</w:t>
      </w:r>
    </w:p>
    <w:p w:rsidRPr="00E666E5" w:rsidR="00E666E5" w:rsidP="00E666E5" w:rsidRDefault="00E666E5" w14:paraId="40DA1801" w14:textId="5665973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&lt;password&gt;</w:t>
      </w:r>
      <w:r>
        <w:t>password</w:t>
      </w:r>
      <w:r w:rsidRPr="00E666E5">
        <w:t>&lt;/password&gt;</w:t>
      </w:r>
    </w:p>
    <w:p w:rsidRPr="00E666E5" w:rsidR="00E666E5" w:rsidP="00E666E5" w:rsidRDefault="00E666E5" w14:paraId="09D7AC4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&lt;/security&gt;</w:t>
      </w:r>
    </w:p>
    <w:p w:rsidRPr="00E666E5" w:rsidR="00E666E5" w:rsidP="00E666E5" w:rsidRDefault="00E666E5" w14:paraId="31F96920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&lt;validation&gt;</w:t>
      </w:r>
    </w:p>
    <w:p w:rsidRPr="00E666E5" w:rsidR="00E666E5" w:rsidP="00E666E5" w:rsidRDefault="00E666E5" w14:paraId="4842CD16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&lt;valid-connection-checker class-name="</w:t>
      </w:r>
      <w:proofErr w:type="gramStart"/>
      <w:r w:rsidRPr="00E666E5">
        <w:t>org.jboss.jca.adapters</w:t>
      </w:r>
      <w:proofErr w:type="gramEnd"/>
      <w:r w:rsidRPr="00E666E5">
        <w:t>.jdbc.extensions.postgres.PostgreSQLValidConnectionChecker"/&gt;</w:t>
      </w:r>
    </w:p>
    <w:p w:rsidRPr="00E666E5" w:rsidR="00E666E5" w:rsidP="00E666E5" w:rsidRDefault="00E666E5" w14:paraId="45C2A460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&lt;background-validation&gt;true&lt;/background-validation&gt;</w:t>
      </w:r>
    </w:p>
    <w:p w:rsidRPr="00E666E5" w:rsidR="00E666E5" w:rsidP="00E666E5" w:rsidRDefault="00E666E5" w14:paraId="5728D97B" w14:textId="77777777">
      <w:pPr>
        <w:autoSpaceDE w:val="0"/>
        <w:autoSpaceDN w:val="0"/>
        <w:adjustRightInd w:val="0"/>
        <w:spacing w:after="0" w:line="240" w:lineRule="auto"/>
        <w:ind w:left="1440"/>
      </w:pPr>
      <w:r w:rsidRPr="00E666E5">
        <w:t xml:space="preserve">        &lt;exception-sorter class-name="</w:t>
      </w:r>
      <w:proofErr w:type="gramStart"/>
      <w:r w:rsidRPr="00E666E5">
        <w:t>org.jboss.jca.adapters</w:t>
      </w:r>
      <w:proofErr w:type="gramEnd"/>
      <w:r w:rsidRPr="00E666E5">
        <w:t>.jdbc.extensions.postgres.PostgreSQLExceptionSorter"/&gt;</w:t>
      </w:r>
    </w:p>
    <w:p w:rsidRPr="00E666E5" w:rsidR="00E666E5" w:rsidP="00E666E5" w:rsidRDefault="00E666E5" w14:paraId="552C1F05" w14:textId="77777777">
      <w:pPr>
        <w:autoSpaceDE w:val="0"/>
        <w:autoSpaceDN w:val="0"/>
        <w:adjustRightInd w:val="0"/>
        <w:spacing w:after="0" w:line="240" w:lineRule="auto"/>
        <w:ind w:left="1440"/>
        <w:rPr>
          <w:lang w:val="es-EC"/>
        </w:rPr>
      </w:pPr>
      <w:r w:rsidRPr="00E666E5">
        <w:t xml:space="preserve">    </w:t>
      </w:r>
      <w:r w:rsidRPr="00E666E5">
        <w:rPr>
          <w:lang w:val="es-EC"/>
        </w:rPr>
        <w:t>&lt;/validation&gt;</w:t>
      </w:r>
    </w:p>
    <w:p w:rsidR="00E666E5" w:rsidP="00E666E5" w:rsidRDefault="00E666E5" w14:paraId="460C1FE3" w14:textId="18AEECC5">
      <w:pPr>
        <w:ind w:left="2160"/>
        <w:rPr>
          <w:lang w:val="es-EC"/>
        </w:rPr>
      </w:pPr>
      <w:r w:rsidRPr="00E666E5">
        <w:rPr>
          <w:lang w:val="es-EC"/>
        </w:rPr>
        <w:t>&lt;/datasource&gt;</w:t>
      </w:r>
    </w:p>
    <w:p w:rsidRPr="00E666E5" w:rsidR="00E666E5" w:rsidP="00E666E5" w:rsidRDefault="00E666E5" w14:paraId="2D128882" w14:textId="7BBBFE38">
      <w:pPr>
        <w:rPr>
          <w:b w:val="1"/>
          <w:bCs w:val="1"/>
          <w:lang w:val="es-EC"/>
        </w:rPr>
      </w:pPr>
      <w:r w:rsidRPr="3B80642C" w:rsidR="00E666E5">
        <w:rPr>
          <w:b w:val="1"/>
          <w:bCs w:val="1"/>
          <w:lang w:val="es-EC"/>
        </w:rPr>
        <w:t xml:space="preserve">6. Reiniciar </w:t>
      </w:r>
      <w:r w:rsidRPr="3B80642C" w:rsidR="00E666E5">
        <w:rPr>
          <w:b w:val="1"/>
          <w:bCs w:val="1"/>
          <w:lang w:val="es-EC"/>
        </w:rPr>
        <w:t>el servidor</w:t>
      </w:r>
      <w:del w:author="Sebastian Salazar Tapia" w:date="2025-02-28T14:51:44.548Z" w:id="1282719609">
        <w:r w:rsidRPr="3B80642C" w:rsidDel="00E666E5">
          <w:rPr>
            <w:b w:val="1"/>
            <w:bCs w:val="1"/>
            <w:lang w:val="es-EC"/>
          </w:rPr>
          <w:delText>es</w:delText>
        </w:r>
      </w:del>
      <w:r w:rsidRPr="3B80642C" w:rsidR="00E666E5">
        <w:rPr>
          <w:b w:val="1"/>
          <w:bCs w:val="1"/>
          <w:lang w:val="es-EC"/>
        </w:rPr>
        <w:t>:</w:t>
      </w:r>
    </w:p>
    <w:p w:rsidR="00E666E5" w:rsidP="00E666E5" w:rsidRDefault="00E666E5" w14:paraId="4123FFEA" w14:textId="625AB5C6">
      <w:pPr>
        <w:rPr>
          <w:lang w:val="es-EC"/>
        </w:rPr>
      </w:pPr>
      <w:r>
        <w:rPr>
          <w:lang w:val="es-EC"/>
        </w:rPr>
        <w:t>Como paso final es necesario reiniciar los servidores.</w:t>
      </w:r>
    </w:p>
    <w:p w:rsidR="00E666E5" w:rsidP="00E666E5" w:rsidRDefault="00E666E5" w14:paraId="25594BE4" w14:textId="77D9727E">
      <w:pPr>
        <w:pStyle w:val="ListParagraph"/>
        <w:numPr>
          <w:ilvl w:val="0"/>
          <w:numId w:val="14"/>
        </w:numPr>
      </w:pPr>
      <w:proofErr w:type="gramStart"/>
      <w:r w:rsidRPr="00E666E5">
        <w:t>Apache :</w:t>
      </w:r>
      <w:proofErr w:type="gramEnd"/>
      <w:r w:rsidRPr="00E666E5">
        <w:t xml:space="preserve"> </w:t>
      </w:r>
      <w:proofErr w:type="spellStart"/>
      <w:r w:rsidRPr="00E666E5">
        <w:t>sudo</w:t>
      </w:r>
      <w:proofErr w:type="spellEnd"/>
      <w:r w:rsidRPr="00E666E5">
        <w:t xml:space="preserve"> </w:t>
      </w:r>
      <w:proofErr w:type="spellStart"/>
      <w:r w:rsidRPr="00E666E5">
        <w:t>systemctl</w:t>
      </w:r>
      <w:proofErr w:type="spellEnd"/>
      <w:r w:rsidRPr="00E666E5">
        <w:t xml:space="preserve"> restart apache2</w:t>
      </w:r>
    </w:p>
    <w:p w:rsidRPr="00E666E5" w:rsidR="00E666E5" w:rsidP="00E666E5" w:rsidRDefault="00E666E5" w14:paraId="5F3D2828" w14:textId="39348CBE">
      <w:pPr>
        <w:pStyle w:val="ListParagraph"/>
        <w:numPr>
          <w:ilvl w:val="0"/>
          <w:numId w:val="14"/>
        </w:numPr>
      </w:pPr>
      <w:proofErr w:type="spellStart"/>
      <w:r>
        <w:t>Wildfly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 w:rsidRPr="00E666E5">
        <w:t>systemctl</w:t>
      </w:r>
      <w:proofErr w:type="spellEnd"/>
      <w:r w:rsidRPr="00E666E5">
        <w:t xml:space="preserve"> </w:t>
      </w:r>
      <w:proofErr w:type="gramStart"/>
      <w:r w:rsidRPr="00E666E5">
        <w:t xml:space="preserve">restart  </w:t>
      </w:r>
      <w:proofErr w:type="spellStart"/>
      <w:r w:rsidRPr="00E666E5">
        <w:t>wildfly</w:t>
      </w:r>
      <w:proofErr w:type="spellEnd"/>
      <w:proofErr w:type="gramEnd"/>
    </w:p>
    <w:p w:rsidR="00E666E5" w:rsidP="00E666E5" w:rsidRDefault="00E666E5" w14:paraId="608D1F60" w14:textId="77777777">
      <w:pPr>
        <w:rPr>
          <w:lang w:val="es-EC"/>
        </w:rPr>
      </w:pPr>
    </w:p>
    <w:p w:rsidRPr="00E666E5" w:rsidR="00E666E5" w:rsidP="00E666E5" w:rsidRDefault="00E666E5" w14:paraId="0A0D8D60" w14:textId="7B6D82BD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7. </w:t>
      </w:r>
      <w:r w:rsidRPr="00E666E5">
        <w:rPr>
          <w:b/>
          <w:bCs/>
          <w:lang w:val="es-EC"/>
        </w:rPr>
        <w:t>Reverso:</w:t>
      </w:r>
    </w:p>
    <w:p w:rsidRPr="00AA7402" w:rsidR="00976022" w:rsidRDefault="00614575" w14:paraId="09ED26F8" w14:textId="3D77F049">
      <w:pPr>
        <w:rPr>
          <w:lang w:val="es-EC"/>
        </w:rPr>
      </w:pPr>
      <w:r w:rsidRPr="00AA7402">
        <w:rPr>
          <w:lang w:val="es-EC"/>
        </w:rPr>
        <w:t xml:space="preserve">En caso de que se presenten problemas durante la actualización, es posible revertir los cambios a la versión </w:t>
      </w:r>
      <w:r w:rsidR="00E666E5">
        <w:rPr>
          <w:lang w:val="es-EC"/>
        </w:rPr>
        <w:t>anterior restaurando los respaldos realizados:</w:t>
      </w:r>
    </w:p>
    <w:p w:rsidRPr="00E666E5" w:rsidR="00976022" w:rsidP="00E666E5" w:rsidRDefault="00614575" w14:paraId="1B15AB52" w14:textId="5613F813">
      <w:pPr>
        <w:pStyle w:val="ListParagraph"/>
        <w:numPr>
          <w:ilvl w:val="0"/>
          <w:numId w:val="18"/>
        </w:numPr>
        <w:rPr>
          <w:lang w:val="es-EC"/>
        </w:rPr>
      </w:pPr>
      <w:r w:rsidRPr="00E666E5">
        <w:rPr>
          <w:lang w:val="es-EC"/>
        </w:rPr>
        <w:t>Restaurar el respaldo de la base de datos</w:t>
      </w:r>
      <w:r w:rsidRPr="00E666E5" w:rsidR="00E666E5">
        <w:rPr>
          <w:lang w:val="es-EC"/>
        </w:rPr>
        <w:t>.</w:t>
      </w:r>
    </w:p>
    <w:p w:rsidRPr="00E666E5" w:rsidR="00976022" w:rsidP="00E666E5" w:rsidRDefault="00614575" w14:paraId="295A2628" w14:textId="58FA40BD">
      <w:pPr>
        <w:pStyle w:val="ListParagraph"/>
        <w:numPr>
          <w:ilvl w:val="0"/>
          <w:numId w:val="18"/>
        </w:numPr>
        <w:rPr>
          <w:lang w:val="es-EC"/>
        </w:rPr>
      </w:pPr>
      <w:r w:rsidRPr="00E666E5">
        <w:rPr>
          <w:lang w:val="es-EC"/>
        </w:rPr>
        <w:t xml:space="preserve">Restaurar la carpeta de distribución de la versión </w:t>
      </w:r>
      <w:r w:rsidRPr="00E666E5" w:rsidR="00E666E5">
        <w:rPr>
          <w:lang w:val="es-EC"/>
        </w:rPr>
        <w:t xml:space="preserve">anterior </w:t>
      </w:r>
      <w:r w:rsidRPr="00E666E5">
        <w:rPr>
          <w:lang w:val="es-EC"/>
        </w:rPr>
        <w:t>dentro del servidor Apache.</w:t>
      </w:r>
    </w:p>
    <w:p w:rsidR="00976022" w:rsidP="00E666E5" w:rsidRDefault="00614575" w14:paraId="02769D4F" w14:textId="2B6752C4">
      <w:pPr>
        <w:pStyle w:val="ListParagraph"/>
        <w:numPr>
          <w:ilvl w:val="0"/>
          <w:numId w:val="18"/>
        </w:numPr>
        <w:rPr>
          <w:lang w:val="es-EC"/>
        </w:rPr>
      </w:pPr>
      <w:r w:rsidRPr="00E666E5">
        <w:rPr>
          <w:lang w:val="es-EC"/>
        </w:rPr>
        <w:t xml:space="preserve">Colocar el artefacto WAR respaldado de la versión </w:t>
      </w:r>
      <w:r w:rsidRPr="00E666E5" w:rsidR="00E666E5">
        <w:rPr>
          <w:lang w:val="es-EC"/>
        </w:rPr>
        <w:t>anterior</w:t>
      </w:r>
      <w:r w:rsidRPr="00E666E5">
        <w:rPr>
          <w:lang w:val="es-EC"/>
        </w:rPr>
        <w:t xml:space="preserve"> en el lugar correspondiente.</w:t>
      </w:r>
    </w:p>
    <w:p w:rsidR="00E666E5" w:rsidP="00E666E5" w:rsidRDefault="00E666E5" w14:paraId="72079D0B" w14:textId="6D909518">
      <w:pPr>
        <w:pStyle w:val="ListParagraph"/>
        <w:numPr>
          <w:ilvl w:val="0"/>
          <w:numId w:val="18"/>
        </w:numPr>
        <w:rPr>
          <w:lang w:val="es-EC"/>
        </w:rPr>
      </w:pPr>
      <w:r>
        <w:rPr>
          <w:lang w:val="es-EC"/>
        </w:rPr>
        <w:t>Reinicio de servidores Apache y Wildfly</w:t>
      </w:r>
    </w:p>
    <w:p w:rsidRPr="00E666E5" w:rsidR="00E666E5" w:rsidP="00E666E5" w:rsidRDefault="00E666E5" w14:paraId="3F26719B" w14:textId="3FC94DDE">
      <w:pPr>
        <w:rPr>
          <w:b/>
          <w:bCs/>
          <w:lang w:val="es-EC"/>
        </w:rPr>
      </w:pPr>
      <w:r>
        <w:rPr>
          <w:b/>
          <w:bCs/>
          <w:lang w:val="es-EC"/>
        </w:rPr>
        <w:t>8</w:t>
      </w:r>
      <w:r w:rsidRPr="00E666E5">
        <w:rPr>
          <w:b/>
          <w:bCs/>
          <w:lang w:val="es-EC"/>
        </w:rPr>
        <w:t xml:space="preserve">. </w:t>
      </w:r>
      <w:r>
        <w:rPr>
          <w:b/>
          <w:bCs/>
          <w:lang w:val="es-EC"/>
        </w:rPr>
        <w:t>Consideraciones</w:t>
      </w:r>
      <w:r w:rsidRPr="00E666E5">
        <w:rPr>
          <w:b/>
          <w:bCs/>
          <w:lang w:val="es-EC"/>
        </w:rPr>
        <w:t>:</w:t>
      </w:r>
    </w:p>
    <w:p w:rsidRPr="00AA7402" w:rsidR="00976022" w:rsidRDefault="00E666E5" w14:paraId="010F1BB6" w14:textId="6F9479F3">
      <w:pPr>
        <w:rPr>
          <w:lang w:val="es-EC"/>
        </w:rPr>
      </w:pPr>
      <w:r>
        <w:rPr>
          <w:lang w:val="es-EC"/>
        </w:rPr>
        <w:t>E</w:t>
      </w:r>
      <w:r w:rsidRPr="00AA7402">
        <w:rPr>
          <w:lang w:val="es-EC"/>
        </w:rPr>
        <w:t>l sistema incluye la presentación de dashboards en Power BI, es necesario realizar los siguientes ajustes:</w:t>
      </w:r>
    </w:p>
    <w:p w:rsidRPr="00AA7402" w:rsidR="00976022" w:rsidRDefault="00614575" w14:paraId="3BA6D315" w14:textId="77777777">
      <w:pPr>
        <w:rPr>
          <w:lang w:val="es-EC"/>
        </w:rPr>
      </w:pPr>
      <w:r w:rsidRPr="00AA7402">
        <w:rPr>
          <w:lang w:val="es-EC"/>
        </w:rPr>
        <w:t>1. Actualizar los datasets.</w:t>
      </w:r>
    </w:p>
    <w:p w:rsidRPr="00AA7402" w:rsidR="00976022" w:rsidRDefault="00614575" w14:paraId="09FCAECA" w14:textId="77777777">
      <w:pPr>
        <w:rPr>
          <w:lang w:val="es-EC"/>
        </w:rPr>
      </w:pPr>
      <w:r w:rsidRPr="00AA7402">
        <w:rPr>
          <w:lang w:val="es-EC"/>
        </w:rPr>
        <w:t>2. Cambiar la ubicación de los datos de los responsables de proyecto (puntos focales).</w:t>
      </w:r>
    </w:p>
    <w:sectPr w:rsidRPr="00AA7402" w:rsidR="0097602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ST" w:author="Sebastian Salazar Tapia" w:date="2025-02-28T08:44:16" w:id="240504537">
    <w:p xmlns:w14="http://schemas.microsoft.com/office/word/2010/wordml" xmlns:w="http://schemas.openxmlformats.org/wordprocessingml/2006/main" w:rsidR="6E097C79" w:rsidRDefault="7913DE8B" w14:paraId="5A38531F" w14:textId="5E881F93">
      <w:pPr>
        <w:pStyle w:val="CommentText"/>
      </w:pPr>
      <w:r>
        <w:rPr>
          <w:rStyle w:val="CommentReference"/>
        </w:rPr>
        <w:annotationRef/>
      </w:r>
      <w:r w:rsidRPr="17588B2D" w:rsidR="2B8421CE">
        <w:t>para que esto funcione, deberái en alguna parte detallarse la configuración de Apache y archivos .htacess</w:t>
      </w:r>
    </w:p>
  </w:comment>
  <w:comment xmlns:w="http://schemas.openxmlformats.org/wordprocessingml/2006/main" w:initials="ST" w:author="Sebastian Salazar Tapia" w:date="2025-02-28T08:50:22" w:id="1114773379">
    <w:p xmlns:w14="http://schemas.microsoft.com/office/word/2010/wordml" xmlns:w="http://schemas.openxmlformats.org/wordprocessingml/2006/main" w:rsidR="1FF3F5B8" w:rsidRDefault="256257D2" w14:paraId="4581386B" w14:textId="3AFBB101">
      <w:pPr>
        <w:pStyle w:val="CommentText"/>
      </w:pPr>
      <w:r>
        <w:rPr>
          <w:rStyle w:val="CommentReference"/>
        </w:rPr>
        <w:annotationRef/>
      </w:r>
      <w:r w:rsidRPr="2B586BB9" w:rsidR="6691DB10">
        <w:t>el valor por defecto debería ser false, para producción</w:t>
      </w:r>
    </w:p>
  </w:comment>
  <w:comment xmlns:w="http://schemas.openxmlformats.org/wordprocessingml/2006/main" w:initials="ST" w:author="Sebastian Salazar Tapia" w:date="2025-02-28T08:53:14" w:id="901255904">
    <w:p xmlns:w14="http://schemas.microsoft.com/office/word/2010/wordml" xmlns:w="http://schemas.openxmlformats.org/wordprocessingml/2006/main" w:rsidR="5BB6777A" w:rsidRDefault="0364F23B" w14:paraId="59F12C35" w14:textId="1667809E">
      <w:pPr>
        <w:pStyle w:val="CommentText"/>
      </w:pPr>
      <w:r>
        <w:rPr>
          <w:rStyle w:val="CommentReference"/>
        </w:rPr>
        <w:annotationRef/>
      </w:r>
      <w:r w:rsidRPr="7B9D23A9" w:rsidR="65C9708F">
        <w:t>debería agregarse la configuración del persistence.xml -&gt;importante que para producción de se debería utilizar la opción automática de cambios en la estructura de la base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38531F"/>
  <w15:commentEx w15:done="0" w15:paraId="4581386B"/>
  <w15:commentEx w15:done="0" w15:paraId="59F12C3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E248A7" w16cex:dateUtc="2025-02-28T14:44:16.566Z"/>
  <w16cex:commentExtensible w16cex:durableId="32723853" w16cex:dateUtc="2025-02-28T14:50:22.239Z"/>
  <w16cex:commentExtensible w16cex:durableId="76C2D343" w16cex:dateUtc="2025-02-28T14:53:14.66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38531F" w16cid:durableId="5BE248A7"/>
  <w16cid:commentId w16cid:paraId="4581386B" w16cid:durableId="32723853"/>
  <w16cid:commentId w16cid:paraId="59F12C35" w16cid:durableId="76C2D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.AppleSystemUIFontMonospaced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2785DB9"/>
    <w:multiLevelType w:val="hybridMultilevel"/>
    <w:tmpl w:val="84D0C36A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39471B8"/>
    <w:multiLevelType w:val="hybridMultilevel"/>
    <w:tmpl w:val="D726689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245"/>
    <w:multiLevelType w:val="hybridMultilevel"/>
    <w:tmpl w:val="3CB675D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C34222"/>
    <w:multiLevelType w:val="hybridMultilevel"/>
    <w:tmpl w:val="85302CDC"/>
    <w:lvl w:ilvl="0" w:tplc="0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453C15"/>
    <w:multiLevelType w:val="hybridMultilevel"/>
    <w:tmpl w:val="8806E8E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8A9615B"/>
    <w:multiLevelType w:val="hybridMultilevel"/>
    <w:tmpl w:val="D674D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96A7C"/>
    <w:multiLevelType w:val="hybridMultilevel"/>
    <w:tmpl w:val="CCA0C2C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4BD0309"/>
    <w:multiLevelType w:val="hybridMultilevel"/>
    <w:tmpl w:val="BBB0E75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E47906"/>
    <w:multiLevelType w:val="hybridMultilevel"/>
    <w:tmpl w:val="37DC5C6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DC7DDF"/>
    <w:multiLevelType w:val="hybridMultilevel"/>
    <w:tmpl w:val="81006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3366">
    <w:abstractNumId w:val="8"/>
  </w:num>
  <w:num w:numId="2" w16cid:durableId="1549145728">
    <w:abstractNumId w:val="6"/>
  </w:num>
  <w:num w:numId="3" w16cid:durableId="195702150">
    <w:abstractNumId w:val="5"/>
  </w:num>
  <w:num w:numId="4" w16cid:durableId="1851479978">
    <w:abstractNumId w:val="4"/>
  </w:num>
  <w:num w:numId="5" w16cid:durableId="1620068102">
    <w:abstractNumId w:val="7"/>
  </w:num>
  <w:num w:numId="6" w16cid:durableId="329456454">
    <w:abstractNumId w:val="3"/>
  </w:num>
  <w:num w:numId="7" w16cid:durableId="996567559">
    <w:abstractNumId w:val="2"/>
  </w:num>
  <w:num w:numId="8" w16cid:durableId="1103495341">
    <w:abstractNumId w:val="1"/>
  </w:num>
  <w:num w:numId="9" w16cid:durableId="281766712">
    <w:abstractNumId w:val="0"/>
  </w:num>
  <w:num w:numId="10" w16cid:durableId="892501561">
    <w:abstractNumId w:val="13"/>
  </w:num>
  <w:num w:numId="11" w16cid:durableId="1560434010">
    <w:abstractNumId w:val="11"/>
  </w:num>
  <w:num w:numId="12" w16cid:durableId="835724636">
    <w:abstractNumId w:val="10"/>
  </w:num>
  <w:num w:numId="13" w16cid:durableId="895700544">
    <w:abstractNumId w:val="15"/>
  </w:num>
  <w:num w:numId="14" w16cid:durableId="1265725786">
    <w:abstractNumId w:val="16"/>
  </w:num>
  <w:num w:numId="15" w16cid:durableId="532229418">
    <w:abstractNumId w:val="14"/>
  </w:num>
  <w:num w:numId="16" w16cid:durableId="1060976450">
    <w:abstractNumId w:val="12"/>
  </w:num>
  <w:num w:numId="17" w16cid:durableId="1005477483">
    <w:abstractNumId w:val="9"/>
  </w:num>
  <w:num w:numId="18" w16cid:durableId="366876085">
    <w:abstractNumId w:val="17"/>
  </w:num>
  <w:num w:numId="19" w16cid:durableId="399989650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ebastian Salazar Tapia">
    <w15:presenceInfo w15:providerId="AD" w15:userId="S::salazart@unhcr.org::327a2a91-a97b-484e-9a8f-b48f9d1272d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tru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0"/>
    <w:rsid w:val="000270A2"/>
    <w:rsid w:val="00034616"/>
    <w:rsid w:val="0006063C"/>
    <w:rsid w:val="000703AE"/>
    <w:rsid w:val="0015074B"/>
    <w:rsid w:val="0029639D"/>
    <w:rsid w:val="00326F90"/>
    <w:rsid w:val="003517FC"/>
    <w:rsid w:val="003C0D8A"/>
    <w:rsid w:val="003F7EAE"/>
    <w:rsid w:val="004A33BA"/>
    <w:rsid w:val="004E108F"/>
    <w:rsid w:val="00614575"/>
    <w:rsid w:val="006E671A"/>
    <w:rsid w:val="00837B0D"/>
    <w:rsid w:val="009473E1"/>
    <w:rsid w:val="00976022"/>
    <w:rsid w:val="00AA1D8D"/>
    <w:rsid w:val="00AA7402"/>
    <w:rsid w:val="00AB5792"/>
    <w:rsid w:val="00B4440D"/>
    <w:rsid w:val="00B47730"/>
    <w:rsid w:val="00BC75B5"/>
    <w:rsid w:val="00CB0664"/>
    <w:rsid w:val="00CC43EF"/>
    <w:rsid w:val="00DC0AC4"/>
    <w:rsid w:val="00E47B1E"/>
    <w:rsid w:val="00E666E5"/>
    <w:rsid w:val="00FC693F"/>
    <w:rsid w:val="01D0CFC6"/>
    <w:rsid w:val="04DC3243"/>
    <w:rsid w:val="3B80642C"/>
    <w:rsid w:val="3D51DA6D"/>
    <w:rsid w:val="44F465A0"/>
    <w:rsid w:val="4A2CB8A2"/>
    <w:rsid w:val="5EDD40FC"/>
    <w:rsid w:val="63CE7014"/>
    <w:rsid w:val="65DAAAAD"/>
    <w:rsid w:val="7510D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E8EE1"/>
  <w14:defaultImageDpi w14:val="300"/>
  <w15:docId w15:val="{A7CE1C8B-E3C8-7045-872F-0C5C99855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0703AE"/>
    <w:pPr>
      <w:spacing w:after="0" w:line="240" w:lineRule="auto"/>
    </w:pPr>
    <w:rPr>
      <w:rFonts w:ascii=".AppleSystemUIFontMonospaced" w:hAnsi=".AppleSystemUIFontMonospaced" w:eastAsia="Times New Roman" w:cs="Times New Roman"/>
      <w:color w:val="000000"/>
      <w:sz w:val="20"/>
      <w:szCs w:val="20"/>
      <w:lang w:val="es-EC" w:eastAsia="es-MX"/>
    </w:rPr>
  </w:style>
  <w:style w:type="character" w:styleId="Hyperlink">
    <w:name w:val="Hyperlink"/>
    <w:basedOn w:val="DefaultParagraphFont"/>
    <w:uiPriority w:val="99"/>
    <w:unhideWhenUsed/>
    <w:rsid w:val="004E1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comments" Target="comments.xml" Id="Rcb6ff1fa822242a0" /><Relationship Type="http://schemas.microsoft.com/office/2011/relationships/people" Target="people.xml" Id="R55165d0271f042ef" /><Relationship Type="http://schemas.microsoft.com/office/2011/relationships/commentsExtended" Target="commentsExtended.xml" Id="Ra4d047ac9a0e48ca" /><Relationship Type="http://schemas.microsoft.com/office/2016/09/relationships/commentsIds" Target="commentsIds.xml" Id="R6c1c767f9e684526" /><Relationship Type="http://schemas.microsoft.com/office/2018/08/relationships/commentsExtensible" Target="commentsExtensible.xml" Id="R78bf5f79cf9146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E8ED1080ECD499656F281A3FF8CD1" ma:contentTypeVersion="18" ma:contentTypeDescription="Create a new document." ma:contentTypeScope="" ma:versionID="d865bfffcffc35f5cb22adafd8c65f3e">
  <xsd:schema xmlns:xsd="http://www.w3.org/2001/XMLSchema" xmlns:xs="http://www.w3.org/2001/XMLSchema" xmlns:p="http://schemas.microsoft.com/office/2006/metadata/properties" xmlns:ns2="80d363d9-6b0f-4637-8c47-c2e9ee50c58a" xmlns:ns3="e5ad4587-23d3-4829-9b62-dcee5f045029" targetNamespace="http://schemas.microsoft.com/office/2006/metadata/properties" ma:root="true" ma:fieldsID="34bdc45aa36a7d85bde78bed7e08123e" ns2:_="" ns3:_="">
    <xsd:import namespace="80d363d9-6b0f-4637-8c47-c2e9ee50c58a"/>
    <xsd:import namespace="e5ad4587-23d3-4829-9b62-dcee5f045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Versioning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63d9-6b0f-4637-8c47-c2e9ee50c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oningdetails" ma:index="24" nillable="true" ma:displayName="Details" ma:format="Dropdown" ma:internalName="Versioningdetails">
      <xsd:simpleType>
        <xsd:restriction base="dms:Text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d4587-23d3-4829-9b62-dcee5f045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19ab5f-b07a-4e7e-ba4e-ae43fdcc79a5}" ma:internalName="TaxCatchAll" ma:showField="CatchAllData" ma:web="e5ad4587-23d3-4829-9b62-dcee5f045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ingdetails xmlns="80d363d9-6b0f-4637-8c47-c2e9ee50c58a" xsi:nil="true"/>
    <lcf76f155ced4ddcb4097134ff3c332f xmlns="80d363d9-6b0f-4637-8c47-c2e9ee50c58a">
      <Terms xmlns="http://schemas.microsoft.com/office/infopath/2007/PartnerControls"/>
    </lcf76f155ced4ddcb4097134ff3c332f>
    <TaxCatchAll xmlns="e5ad4587-23d3-4829-9b62-dcee5f045029" xsi:nil="true"/>
  </documentManagement>
</p:properties>
</file>

<file path=customXml/itemProps1.xml><?xml version="1.0" encoding="utf-8"?>
<ds:datastoreItem xmlns:ds="http://schemas.openxmlformats.org/officeDocument/2006/customXml" ds:itemID="{25E24370-A93D-413D-89F4-2D1AE5A0A7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9BBBB-1EBE-44EA-987A-5A8D906FF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363d9-6b0f-4637-8c47-c2e9ee50c58a"/>
    <ds:schemaRef ds:uri="e5ad4587-23d3-4829-9b62-dcee5f045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ED9641-438F-44C6-8E68-EE58F9FEBE48}">
  <ds:schemaRefs>
    <ds:schemaRef ds:uri="http://schemas.microsoft.com/office/2006/metadata/properties"/>
    <ds:schemaRef ds:uri="http://schemas.microsoft.com/office/infopath/2007/PartnerControls"/>
    <ds:schemaRef ds:uri="80d363d9-6b0f-4637-8c47-c2e9ee50c58a"/>
    <ds:schemaRef ds:uri="e5ad4587-23d3-4829-9b62-dcee5f0450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Sebastian Salazar Tapia</lastModifiedBy>
  <revision>5</revision>
  <dcterms:created xsi:type="dcterms:W3CDTF">2025-02-28T14:39:00.0000000Z</dcterms:created>
  <dcterms:modified xsi:type="dcterms:W3CDTF">2025-02-28T14:53:55.5513627Z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0x0101005EBE8ED1080ECD499656F281A3FF8CD1</vt:lpwstr>
  </property>
  <property fmtid="{D5CDD505-2E9C-101B-9397-08002B2CF9AE}" pid="3" name="MediaServiceImageTags">
    <vt:lpwstr/>
  </property>
</Properties>
</file>